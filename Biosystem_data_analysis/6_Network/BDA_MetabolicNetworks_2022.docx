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84373" w14:textId="77777777" w:rsidR="000E367D" w:rsidRDefault="00AB36C3">
      <w:pPr>
        <w:spacing w:after="250" w:line="259" w:lineRule="auto"/>
        <w:ind w:left="1747" w:firstLine="0"/>
        <w:jc w:val="left"/>
      </w:pPr>
      <w:r>
        <w:rPr>
          <w:rFonts w:ascii="Calibri" w:eastAsia="Calibri" w:hAnsi="Calibri" w:cs="Calibri"/>
        </w:rPr>
        <w:t>Metabolic Network Inference.</w:t>
      </w:r>
    </w:p>
    <w:p w14:paraId="09908D24" w14:textId="77777777" w:rsidR="000E367D" w:rsidRDefault="00AB36C3">
      <w:pPr>
        <w:spacing w:after="535"/>
      </w:pPr>
      <w:r>
        <w:t>Margriet M.W.B. Hendriks</w:t>
      </w:r>
      <w:r>
        <w:rPr>
          <w:vertAlign w:val="superscript"/>
        </w:rPr>
        <w:t>1</w:t>
      </w:r>
      <w:r>
        <w:t>, Age K. Smilde</w:t>
      </w:r>
      <w:r>
        <w:rPr>
          <w:vertAlign w:val="superscript"/>
        </w:rPr>
        <w:t>2</w:t>
      </w:r>
    </w:p>
    <w:p w14:paraId="098342F2" w14:textId="77777777" w:rsidR="000E367D" w:rsidRPr="00AB36C3" w:rsidRDefault="00AB36C3">
      <w:pPr>
        <w:numPr>
          <w:ilvl w:val="0"/>
          <w:numId w:val="1"/>
        </w:numPr>
        <w:spacing w:after="150" w:line="294" w:lineRule="auto"/>
        <w:ind w:left="576" w:right="-15" w:hanging="206"/>
        <w:jc w:val="left"/>
        <w:rPr>
          <w:lang w:val="nl-NL"/>
        </w:rPr>
      </w:pPr>
      <w:r w:rsidRPr="00AB36C3">
        <w:rPr>
          <w:sz w:val="20"/>
          <w:lang w:val="nl-NL"/>
        </w:rPr>
        <w:t>Leiden/Amsterdam Centre for Drug Research, Leiden University, Einsteinweg 55, 2333 CC Leiden, The Netherlands</w:t>
      </w:r>
    </w:p>
    <w:p w14:paraId="0BABFF7B" w14:textId="77777777" w:rsidR="000E367D" w:rsidRDefault="00AB36C3">
      <w:pPr>
        <w:numPr>
          <w:ilvl w:val="0"/>
          <w:numId w:val="1"/>
        </w:numPr>
        <w:spacing w:after="553" w:line="294" w:lineRule="auto"/>
        <w:ind w:left="576" w:right="-15" w:hanging="206"/>
        <w:jc w:val="left"/>
      </w:pPr>
      <w:r>
        <w:rPr>
          <w:sz w:val="20"/>
        </w:rPr>
        <w:t>Biosystems Data Analysis, Faculty of Sciences, University of Amsterdam, Science Park 904, P.O. Box 94215, 1090 GE Amsterdam, The Netherlands</w:t>
      </w:r>
    </w:p>
    <w:p w14:paraId="6074C2AF" w14:textId="77777777" w:rsidR="000E367D" w:rsidRDefault="00AB36C3">
      <w:pPr>
        <w:pStyle w:val="1"/>
        <w:ind w:left="572" w:hanging="581"/>
      </w:pPr>
      <w:r>
        <w:t>Introduction</w:t>
      </w:r>
    </w:p>
    <w:p w14:paraId="7A5DABD5" w14:textId="77777777" w:rsidR="000E367D" w:rsidRDefault="00AB36C3">
      <w:pPr>
        <w:spacing w:after="190"/>
        <w:ind w:left="16"/>
      </w:pPr>
      <w:r>
        <w:t>Metabolic networks can be studied at different levels. This is shown in Figure 1.</w:t>
      </w:r>
    </w:p>
    <w:p w14:paraId="7695F8AC" w14:textId="77777777" w:rsidR="000E367D" w:rsidRDefault="00AB36C3">
      <w:pPr>
        <w:tabs>
          <w:tab w:val="center" w:pos="4255"/>
        </w:tabs>
        <w:spacing w:after="0" w:line="265" w:lineRule="auto"/>
        <w:ind w:left="-7"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B47D366" wp14:editId="2D85C3AD">
                <wp:simplePos x="0" y="0"/>
                <wp:positionH relativeFrom="column">
                  <wp:posOffset>146716</wp:posOffset>
                </wp:positionH>
                <wp:positionV relativeFrom="paragraph">
                  <wp:posOffset>73604</wp:posOffset>
                </wp:positionV>
                <wp:extent cx="1017664" cy="1001972"/>
                <wp:effectExtent l="0" t="0" r="0" b="0"/>
                <wp:wrapSquare wrapText="bothSides"/>
                <wp:docPr id="3605" name="Group 3605"/>
                <wp:cNvGraphicFramePr/>
                <a:graphic xmlns:a="http://schemas.openxmlformats.org/drawingml/2006/main">
                  <a:graphicData uri="http://schemas.microsoft.com/office/word/2010/wordprocessingGroup">
                    <wpg:wgp>
                      <wpg:cNvGrpSpPr/>
                      <wpg:grpSpPr>
                        <a:xfrm>
                          <a:off x="0" y="0"/>
                          <a:ext cx="1017664" cy="1001972"/>
                          <a:chOff x="0" y="0"/>
                          <a:chExt cx="1017664" cy="1001972"/>
                        </a:xfrm>
                      </wpg:grpSpPr>
                      <wps:wsp>
                        <wps:cNvPr id="68" name="Shape 68"/>
                        <wps:cNvSpPr/>
                        <wps:spPr>
                          <a:xfrm>
                            <a:off x="385309" y="0"/>
                            <a:ext cx="188185" cy="193893"/>
                          </a:xfrm>
                          <a:custGeom>
                            <a:avLst/>
                            <a:gdLst/>
                            <a:ahLst/>
                            <a:cxnLst/>
                            <a:rect l="0" t="0" r="0" b="0"/>
                            <a:pathLst>
                              <a:path w="188185" h="193893">
                                <a:moveTo>
                                  <a:pt x="82129" y="6808"/>
                                </a:moveTo>
                                <a:cubicBezTo>
                                  <a:pt x="130439" y="0"/>
                                  <a:pt x="174957" y="34829"/>
                                  <a:pt x="181583" y="84601"/>
                                </a:cubicBezTo>
                                <a:lnTo>
                                  <a:pt x="181583" y="84638"/>
                                </a:lnTo>
                                <a:cubicBezTo>
                                  <a:pt x="188185" y="134410"/>
                                  <a:pt x="154362" y="180281"/>
                                  <a:pt x="106057" y="187089"/>
                                </a:cubicBezTo>
                                <a:cubicBezTo>
                                  <a:pt x="57727" y="193893"/>
                                  <a:pt x="13210" y="159045"/>
                                  <a:pt x="6603" y="109274"/>
                                </a:cubicBezTo>
                                <a:cubicBezTo>
                                  <a:pt x="0" y="59488"/>
                                  <a:pt x="33823" y="13612"/>
                                  <a:pt x="82129" y="6808"/>
                                </a:cubicBezTo>
                                <a:close/>
                              </a:path>
                            </a:pathLst>
                          </a:custGeom>
                          <a:ln w="7492" cap="flat">
                            <a:miter lim="100000"/>
                          </a:ln>
                        </wps:spPr>
                        <wps:style>
                          <a:lnRef idx="1">
                            <a:srgbClr val="FF0000"/>
                          </a:lnRef>
                          <a:fillRef idx="1">
                            <a:srgbClr val="FF0000"/>
                          </a:fillRef>
                          <a:effectRef idx="0">
                            <a:scrgbClr r="0" g="0" b="0"/>
                          </a:effectRef>
                          <a:fontRef idx="none"/>
                        </wps:style>
                        <wps:bodyPr/>
                      </wps:wsp>
                      <wps:wsp>
                        <wps:cNvPr id="69" name="Rectangle 69"/>
                        <wps:cNvSpPr/>
                        <wps:spPr>
                          <a:xfrm>
                            <a:off x="457961" y="59614"/>
                            <a:ext cx="66364" cy="111323"/>
                          </a:xfrm>
                          <a:prstGeom prst="rect">
                            <a:avLst/>
                          </a:prstGeom>
                          <a:ln>
                            <a:noFill/>
                          </a:ln>
                        </wps:spPr>
                        <wps:txbx>
                          <w:txbxContent>
                            <w:p w14:paraId="126BCF4E" w14:textId="77777777" w:rsidR="000E367D" w:rsidRDefault="00AB36C3">
                              <w:pPr>
                                <w:spacing w:after="160" w:line="259" w:lineRule="auto"/>
                                <w:ind w:left="0" w:firstLine="0"/>
                                <w:jc w:val="left"/>
                              </w:pPr>
                              <w:r>
                                <w:rPr>
                                  <w:rFonts w:ascii="Arial" w:eastAsia="Arial" w:hAnsi="Arial" w:cs="Arial"/>
                                  <w:sz w:val="12"/>
                                </w:rPr>
                                <w:t>A</w:t>
                              </w:r>
                            </w:p>
                          </w:txbxContent>
                        </wps:txbx>
                        <wps:bodyPr horzOverflow="overflow" vert="horz" lIns="0" tIns="0" rIns="0" bIns="0" rtlCol="0">
                          <a:noAutofit/>
                        </wps:bodyPr>
                      </wps:wsp>
                      <wps:wsp>
                        <wps:cNvPr id="70" name="Shape 70"/>
                        <wps:cNvSpPr/>
                        <wps:spPr>
                          <a:xfrm>
                            <a:off x="524453" y="379971"/>
                            <a:ext cx="188185" cy="193889"/>
                          </a:xfrm>
                          <a:custGeom>
                            <a:avLst/>
                            <a:gdLst/>
                            <a:ahLst/>
                            <a:cxnLst/>
                            <a:rect l="0" t="0" r="0" b="0"/>
                            <a:pathLst>
                              <a:path w="188185" h="193889">
                                <a:moveTo>
                                  <a:pt x="82129" y="6804"/>
                                </a:moveTo>
                                <a:cubicBezTo>
                                  <a:pt x="130439" y="0"/>
                                  <a:pt x="174957" y="34825"/>
                                  <a:pt x="181578" y="84577"/>
                                </a:cubicBezTo>
                                <a:lnTo>
                                  <a:pt x="181578" y="84615"/>
                                </a:lnTo>
                                <a:cubicBezTo>
                                  <a:pt x="188185" y="134405"/>
                                  <a:pt x="154362" y="180281"/>
                                  <a:pt x="106038" y="187085"/>
                                </a:cubicBezTo>
                                <a:cubicBezTo>
                                  <a:pt x="57727" y="193889"/>
                                  <a:pt x="13205" y="159045"/>
                                  <a:pt x="6603" y="109255"/>
                                </a:cubicBezTo>
                                <a:cubicBezTo>
                                  <a:pt x="0" y="59483"/>
                                  <a:pt x="33823" y="13608"/>
                                  <a:pt x="82129" y="6804"/>
                                </a:cubicBezTo>
                                <a:close/>
                              </a:path>
                            </a:pathLst>
                          </a:custGeom>
                          <a:ln w="7492" cap="flat">
                            <a:miter lim="100000"/>
                          </a:ln>
                        </wps:spPr>
                        <wps:style>
                          <a:lnRef idx="1">
                            <a:srgbClr val="FF0000"/>
                          </a:lnRef>
                          <a:fillRef idx="1">
                            <a:srgbClr val="FF0000"/>
                          </a:fillRef>
                          <a:effectRef idx="0">
                            <a:scrgbClr r="0" g="0" b="0"/>
                          </a:effectRef>
                          <a:fontRef idx="none"/>
                        </wps:style>
                        <wps:bodyPr/>
                      </wps:wsp>
                      <wps:wsp>
                        <wps:cNvPr id="71" name="Rectangle 71"/>
                        <wps:cNvSpPr/>
                        <wps:spPr>
                          <a:xfrm>
                            <a:off x="591766" y="439593"/>
                            <a:ext cx="66364" cy="111323"/>
                          </a:xfrm>
                          <a:prstGeom prst="rect">
                            <a:avLst/>
                          </a:prstGeom>
                          <a:ln>
                            <a:noFill/>
                          </a:ln>
                        </wps:spPr>
                        <wps:txbx>
                          <w:txbxContent>
                            <w:p w14:paraId="1403FAC7" w14:textId="77777777" w:rsidR="000E367D" w:rsidRDefault="00AB36C3">
                              <w:pPr>
                                <w:spacing w:after="160" w:line="259" w:lineRule="auto"/>
                                <w:ind w:left="0" w:firstLine="0"/>
                                <w:jc w:val="left"/>
                              </w:pPr>
                              <w:r>
                                <w:rPr>
                                  <w:rFonts w:ascii="Arial" w:eastAsia="Arial" w:hAnsi="Arial" w:cs="Arial"/>
                                  <w:sz w:val="12"/>
                                </w:rPr>
                                <w:t>B</w:t>
                              </w:r>
                            </w:p>
                          </w:txbxContent>
                        </wps:txbx>
                        <wps:bodyPr horzOverflow="overflow" vert="horz" lIns="0" tIns="0" rIns="0" bIns="0" rtlCol="0">
                          <a:noAutofit/>
                        </wps:bodyPr>
                      </wps:wsp>
                      <wps:wsp>
                        <wps:cNvPr id="72" name="Shape 72"/>
                        <wps:cNvSpPr/>
                        <wps:spPr>
                          <a:xfrm>
                            <a:off x="0" y="567275"/>
                            <a:ext cx="188185" cy="193889"/>
                          </a:xfrm>
                          <a:custGeom>
                            <a:avLst/>
                            <a:gdLst/>
                            <a:ahLst/>
                            <a:cxnLst/>
                            <a:rect l="0" t="0" r="0" b="0"/>
                            <a:pathLst>
                              <a:path w="188185" h="193889">
                                <a:moveTo>
                                  <a:pt x="82128" y="6804"/>
                                </a:moveTo>
                                <a:cubicBezTo>
                                  <a:pt x="130439" y="0"/>
                                  <a:pt x="174957" y="34825"/>
                                  <a:pt x="181578" y="84578"/>
                                </a:cubicBezTo>
                                <a:lnTo>
                                  <a:pt x="181578" y="84615"/>
                                </a:lnTo>
                                <a:cubicBezTo>
                                  <a:pt x="188185" y="134405"/>
                                  <a:pt x="154362" y="180281"/>
                                  <a:pt x="106038" y="187085"/>
                                </a:cubicBezTo>
                                <a:cubicBezTo>
                                  <a:pt x="57727" y="193889"/>
                                  <a:pt x="13205" y="159045"/>
                                  <a:pt x="6603" y="109255"/>
                                </a:cubicBezTo>
                                <a:cubicBezTo>
                                  <a:pt x="0" y="59484"/>
                                  <a:pt x="33823" y="13608"/>
                                  <a:pt x="82128" y="6804"/>
                                </a:cubicBezTo>
                                <a:close/>
                              </a:path>
                            </a:pathLst>
                          </a:custGeom>
                          <a:ln w="7492" cap="flat">
                            <a:miter lim="100000"/>
                          </a:ln>
                        </wps:spPr>
                        <wps:style>
                          <a:lnRef idx="1">
                            <a:srgbClr val="FF0000"/>
                          </a:lnRef>
                          <a:fillRef idx="1">
                            <a:srgbClr val="FF0000"/>
                          </a:fillRef>
                          <a:effectRef idx="0">
                            <a:scrgbClr r="0" g="0" b="0"/>
                          </a:effectRef>
                          <a:fontRef idx="none"/>
                        </wps:style>
                        <wps:bodyPr/>
                      </wps:wsp>
                      <wps:wsp>
                        <wps:cNvPr id="73" name="Rectangle 73"/>
                        <wps:cNvSpPr/>
                        <wps:spPr>
                          <a:xfrm>
                            <a:off x="67380" y="632248"/>
                            <a:ext cx="71944" cy="111323"/>
                          </a:xfrm>
                          <a:prstGeom prst="rect">
                            <a:avLst/>
                          </a:prstGeom>
                          <a:ln>
                            <a:noFill/>
                          </a:ln>
                        </wps:spPr>
                        <wps:txbx>
                          <w:txbxContent>
                            <w:p w14:paraId="7631508E" w14:textId="77777777" w:rsidR="000E367D" w:rsidRDefault="00AB36C3">
                              <w:pPr>
                                <w:spacing w:after="160" w:line="259" w:lineRule="auto"/>
                                <w:ind w:left="0" w:firstLine="0"/>
                                <w:jc w:val="left"/>
                              </w:pPr>
                              <w:r>
                                <w:rPr>
                                  <w:rFonts w:ascii="Arial" w:eastAsia="Arial" w:hAnsi="Arial" w:cs="Arial"/>
                                  <w:sz w:val="12"/>
                                </w:rPr>
                                <w:t>C</w:t>
                              </w:r>
                            </w:p>
                          </w:txbxContent>
                        </wps:txbx>
                        <wps:bodyPr horzOverflow="overflow" vert="horz" lIns="0" tIns="0" rIns="0" bIns="0" rtlCol="0">
                          <a:noAutofit/>
                        </wps:bodyPr>
                      </wps:wsp>
                      <wps:wsp>
                        <wps:cNvPr id="74" name="Shape 74"/>
                        <wps:cNvSpPr/>
                        <wps:spPr>
                          <a:xfrm>
                            <a:off x="326449" y="808103"/>
                            <a:ext cx="188180" cy="193870"/>
                          </a:xfrm>
                          <a:custGeom>
                            <a:avLst/>
                            <a:gdLst/>
                            <a:ahLst/>
                            <a:cxnLst/>
                            <a:rect l="0" t="0" r="0" b="0"/>
                            <a:pathLst>
                              <a:path w="188180" h="193870">
                                <a:moveTo>
                                  <a:pt x="82128" y="6785"/>
                                </a:moveTo>
                                <a:cubicBezTo>
                                  <a:pt x="130434" y="0"/>
                                  <a:pt x="174957" y="34806"/>
                                  <a:pt x="181559" y="84577"/>
                                </a:cubicBezTo>
                                <a:lnTo>
                                  <a:pt x="181578" y="84615"/>
                                </a:lnTo>
                                <a:cubicBezTo>
                                  <a:pt x="188180" y="134386"/>
                                  <a:pt x="154362" y="180262"/>
                                  <a:pt x="106033" y="187066"/>
                                </a:cubicBezTo>
                                <a:cubicBezTo>
                                  <a:pt x="57727" y="193870"/>
                                  <a:pt x="13205" y="159026"/>
                                  <a:pt x="6603" y="109255"/>
                                </a:cubicBezTo>
                                <a:cubicBezTo>
                                  <a:pt x="0" y="59465"/>
                                  <a:pt x="33804" y="13589"/>
                                  <a:pt x="82128" y="6785"/>
                                </a:cubicBezTo>
                                <a:close/>
                              </a:path>
                            </a:pathLst>
                          </a:custGeom>
                          <a:ln w="7492" cap="flat">
                            <a:miter lim="100000"/>
                          </a:ln>
                        </wps:spPr>
                        <wps:style>
                          <a:lnRef idx="1">
                            <a:srgbClr val="FF0000"/>
                          </a:lnRef>
                          <a:fillRef idx="1">
                            <a:srgbClr val="FF0000"/>
                          </a:fillRef>
                          <a:effectRef idx="0">
                            <a:scrgbClr r="0" g="0" b="0"/>
                          </a:effectRef>
                          <a:fontRef idx="none"/>
                        </wps:style>
                        <wps:bodyPr/>
                      </wps:wsp>
                      <wps:wsp>
                        <wps:cNvPr id="75" name="Rectangle 75"/>
                        <wps:cNvSpPr/>
                        <wps:spPr>
                          <a:xfrm>
                            <a:off x="393809" y="873036"/>
                            <a:ext cx="71944" cy="111323"/>
                          </a:xfrm>
                          <a:prstGeom prst="rect">
                            <a:avLst/>
                          </a:prstGeom>
                          <a:ln>
                            <a:noFill/>
                          </a:ln>
                        </wps:spPr>
                        <wps:txbx>
                          <w:txbxContent>
                            <w:p w14:paraId="6F9ACD07" w14:textId="77777777" w:rsidR="000E367D" w:rsidRDefault="00AB36C3">
                              <w:pPr>
                                <w:spacing w:after="160" w:line="259" w:lineRule="auto"/>
                                <w:ind w:left="0" w:firstLine="0"/>
                                <w:jc w:val="left"/>
                              </w:pPr>
                              <w:r>
                                <w:rPr>
                                  <w:rFonts w:ascii="Arial" w:eastAsia="Arial" w:hAnsi="Arial" w:cs="Arial"/>
                                  <w:sz w:val="12"/>
                                </w:rPr>
                                <w:t>D</w:t>
                              </w:r>
                            </w:p>
                          </w:txbxContent>
                        </wps:txbx>
                        <wps:bodyPr horzOverflow="overflow" vert="horz" lIns="0" tIns="0" rIns="0" bIns="0" rtlCol="0">
                          <a:noAutofit/>
                        </wps:bodyPr>
                      </wps:wsp>
                      <wps:wsp>
                        <wps:cNvPr id="76" name="Shape 76"/>
                        <wps:cNvSpPr/>
                        <wps:spPr>
                          <a:xfrm>
                            <a:off x="829484" y="652897"/>
                            <a:ext cx="188180" cy="193889"/>
                          </a:xfrm>
                          <a:custGeom>
                            <a:avLst/>
                            <a:gdLst/>
                            <a:ahLst/>
                            <a:cxnLst/>
                            <a:rect l="0" t="0" r="0" b="0"/>
                            <a:pathLst>
                              <a:path w="188180" h="193889">
                                <a:moveTo>
                                  <a:pt x="82147" y="6804"/>
                                </a:moveTo>
                                <a:cubicBezTo>
                                  <a:pt x="130453" y="0"/>
                                  <a:pt x="174956" y="34829"/>
                                  <a:pt x="181578" y="84596"/>
                                </a:cubicBezTo>
                                <a:lnTo>
                                  <a:pt x="181578" y="84615"/>
                                </a:lnTo>
                                <a:cubicBezTo>
                                  <a:pt x="188180" y="134405"/>
                                  <a:pt x="154376" y="180280"/>
                                  <a:pt x="106052" y="187085"/>
                                </a:cubicBezTo>
                                <a:cubicBezTo>
                                  <a:pt x="57727" y="193889"/>
                                  <a:pt x="13205" y="159045"/>
                                  <a:pt x="6602" y="109255"/>
                                </a:cubicBezTo>
                                <a:cubicBezTo>
                                  <a:pt x="0" y="59483"/>
                                  <a:pt x="33818" y="13608"/>
                                  <a:pt x="82147" y="6804"/>
                                </a:cubicBezTo>
                                <a:close/>
                              </a:path>
                            </a:pathLst>
                          </a:custGeom>
                          <a:ln w="7492" cap="flat">
                            <a:miter lim="100000"/>
                          </a:ln>
                        </wps:spPr>
                        <wps:style>
                          <a:lnRef idx="1">
                            <a:srgbClr val="FF0000"/>
                          </a:lnRef>
                          <a:fillRef idx="1">
                            <a:srgbClr val="FF0000"/>
                          </a:fillRef>
                          <a:effectRef idx="0">
                            <a:scrgbClr r="0" g="0" b="0"/>
                          </a:effectRef>
                          <a:fontRef idx="none"/>
                        </wps:style>
                        <wps:bodyPr/>
                      </wps:wsp>
                      <wps:wsp>
                        <wps:cNvPr id="77" name="Rectangle 77"/>
                        <wps:cNvSpPr/>
                        <wps:spPr>
                          <a:xfrm>
                            <a:off x="896872" y="707203"/>
                            <a:ext cx="66364" cy="111325"/>
                          </a:xfrm>
                          <a:prstGeom prst="rect">
                            <a:avLst/>
                          </a:prstGeom>
                          <a:ln>
                            <a:noFill/>
                          </a:ln>
                        </wps:spPr>
                        <wps:txbx>
                          <w:txbxContent>
                            <w:p w14:paraId="5F240269" w14:textId="77777777" w:rsidR="000E367D" w:rsidRDefault="00AB36C3">
                              <w:pPr>
                                <w:spacing w:after="160" w:line="259" w:lineRule="auto"/>
                                <w:ind w:left="0" w:firstLine="0"/>
                                <w:jc w:val="left"/>
                              </w:pPr>
                              <w:r>
                                <w:rPr>
                                  <w:rFonts w:ascii="Arial" w:eastAsia="Arial" w:hAnsi="Arial" w:cs="Arial"/>
                                  <w:sz w:val="12"/>
                                </w:rPr>
                                <w:t>E</w:t>
                              </w:r>
                            </w:p>
                          </w:txbxContent>
                        </wps:txbx>
                        <wps:bodyPr horzOverflow="overflow" vert="horz" lIns="0" tIns="0" rIns="0" bIns="0" rtlCol="0">
                          <a:noAutofit/>
                        </wps:bodyPr>
                      </wps:wsp>
                      <wps:wsp>
                        <wps:cNvPr id="78" name="Shape 78"/>
                        <wps:cNvSpPr/>
                        <wps:spPr>
                          <a:xfrm>
                            <a:off x="2669" y="198009"/>
                            <a:ext cx="188185" cy="193889"/>
                          </a:xfrm>
                          <a:custGeom>
                            <a:avLst/>
                            <a:gdLst/>
                            <a:ahLst/>
                            <a:cxnLst/>
                            <a:rect l="0" t="0" r="0" b="0"/>
                            <a:pathLst>
                              <a:path w="188185" h="193889">
                                <a:moveTo>
                                  <a:pt x="82128" y="6804"/>
                                </a:moveTo>
                                <a:cubicBezTo>
                                  <a:pt x="130439" y="0"/>
                                  <a:pt x="174961" y="34825"/>
                                  <a:pt x="181583" y="84596"/>
                                </a:cubicBezTo>
                                <a:lnTo>
                                  <a:pt x="181583" y="84634"/>
                                </a:lnTo>
                                <a:cubicBezTo>
                                  <a:pt x="188185" y="134405"/>
                                  <a:pt x="154362" y="180281"/>
                                  <a:pt x="106057" y="187085"/>
                                </a:cubicBezTo>
                                <a:cubicBezTo>
                                  <a:pt x="57727" y="193889"/>
                                  <a:pt x="13210" y="159040"/>
                                  <a:pt x="6607" y="109269"/>
                                </a:cubicBezTo>
                                <a:cubicBezTo>
                                  <a:pt x="0" y="59483"/>
                                  <a:pt x="33823" y="13608"/>
                                  <a:pt x="82128" y="6804"/>
                                </a:cubicBezTo>
                                <a:close/>
                              </a:path>
                            </a:pathLst>
                          </a:custGeom>
                          <a:ln w="7492" cap="flat">
                            <a:miter lim="100000"/>
                          </a:ln>
                        </wps:spPr>
                        <wps:style>
                          <a:lnRef idx="1">
                            <a:srgbClr val="FF0000"/>
                          </a:lnRef>
                          <a:fillRef idx="1">
                            <a:srgbClr val="FF0000"/>
                          </a:fillRef>
                          <a:effectRef idx="0">
                            <a:scrgbClr r="0" g="0" b="0"/>
                          </a:effectRef>
                          <a:fontRef idx="none"/>
                        </wps:style>
                        <wps:bodyPr/>
                      </wps:wsp>
                      <wps:wsp>
                        <wps:cNvPr id="79" name="Rectangle 79"/>
                        <wps:cNvSpPr/>
                        <wps:spPr>
                          <a:xfrm>
                            <a:off x="77983" y="257589"/>
                            <a:ext cx="60784" cy="111323"/>
                          </a:xfrm>
                          <a:prstGeom prst="rect">
                            <a:avLst/>
                          </a:prstGeom>
                          <a:ln>
                            <a:noFill/>
                          </a:ln>
                        </wps:spPr>
                        <wps:txbx>
                          <w:txbxContent>
                            <w:p w14:paraId="7A04E19F" w14:textId="77777777" w:rsidR="000E367D" w:rsidRDefault="00AB36C3">
                              <w:pPr>
                                <w:spacing w:after="160" w:line="259" w:lineRule="auto"/>
                                <w:ind w:left="0" w:firstLine="0"/>
                                <w:jc w:val="left"/>
                              </w:pPr>
                              <w:r>
                                <w:rPr>
                                  <w:rFonts w:ascii="Arial" w:eastAsia="Arial" w:hAnsi="Arial" w:cs="Arial"/>
                                  <w:sz w:val="12"/>
                                </w:rPr>
                                <w:t>F</w:t>
                              </w:r>
                            </w:p>
                          </w:txbxContent>
                        </wps:txbx>
                        <wps:bodyPr horzOverflow="overflow" vert="horz" lIns="0" tIns="0" rIns="0" bIns="0" rtlCol="0">
                          <a:noAutofit/>
                        </wps:bodyPr>
                      </wps:wsp>
                      <wps:wsp>
                        <wps:cNvPr id="80" name="Shape 80"/>
                        <wps:cNvSpPr/>
                        <wps:spPr>
                          <a:xfrm>
                            <a:off x="511501" y="187928"/>
                            <a:ext cx="90983" cy="198004"/>
                          </a:xfrm>
                          <a:custGeom>
                            <a:avLst/>
                            <a:gdLst/>
                            <a:ahLst/>
                            <a:cxnLst/>
                            <a:rect l="0" t="0" r="0" b="0"/>
                            <a:pathLst>
                              <a:path w="90983" h="198004">
                                <a:moveTo>
                                  <a:pt x="0" y="0"/>
                                </a:moveTo>
                                <a:lnTo>
                                  <a:pt x="90983" y="198004"/>
                                </a:lnTo>
                              </a:path>
                            </a:pathLst>
                          </a:custGeom>
                          <a:ln w="3746" cap="flat">
                            <a:miter lim="100000"/>
                          </a:ln>
                        </wps:spPr>
                        <wps:style>
                          <a:lnRef idx="1">
                            <a:srgbClr val="000000"/>
                          </a:lnRef>
                          <a:fillRef idx="0">
                            <a:srgbClr val="000000">
                              <a:alpha val="0"/>
                            </a:srgbClr>
                          </a:fillRef>
                          <a:effectRef idx="0">
                            <a:scrgbClr r="0" g="0" b="0"/>
                          </a:effectRef>
                          <a:fontRef idx="none"/>
                        </wps:style>
                        <wps:bodyPr/>
                      </wps:wsp>
                      <wps:wsp>
                        <wps:cNvPr id="81" name="Shape 81"/>
                        <wps:cNvSpPr/>
                        <wps:spPr>
                          <a:xfrm>
                            <a:off x="169014" y="530419"/>
                            <a:ext cx="363910" cy="80279"/>
                          </a:xfrm>
                          <a:custGeom>
                            <a:avLst/>
                            <a:gdLst/>
                            <a:ahLst/>
                            <a:cxnLst/>
                            <a:rect l="0" t="0" r="0" b="0"/>
                            <a:pathLst>
                              <a:path w="363910" h="80279">
                                <a:moveTo>
                                  <a:pt x="0" y="80279"/>
                                </a:moveTo>
                                <a:lnTo>
                                  <a:pt x="363910" y="0"/>
                                </a:lnTo>
                              </a:path>
                            </a:pathLst>
                          </a:custGeom>
                          <a:ln w="3746" cap="flat">
                            <a:miter lim="100000"/>
                          </a:ln>
                        </wps:spPr>
                        <wps:style>
                          <a:lnRef idx="1">
                            <a:srgbClr val="000000"/>
                          </a:lnRef>
                          <a:fillRef idx="0">
                            <a:srgbClr val="000000">
                              <a:alpha val="0"/>
                            </a:srgbClr>
                          </a:fillRef>
                          <a:effectRef idx="0">
                            <a:scrgbClr r="0" g="0" b="0"/>
                          </a:effectRef>
                          <a:fontRef idx="none"/>
                        </wps:style>
                        <wps:bodyPr/>
                      </wps:wsp>
                      <wps:wsp>
                        <wps:cNvPr id="82" name="Shape 82"/>
                        <wps:cNvSpPr/>
                        <wps:spPr>
                          <a:xfrm>
                            <a:off x="452640" y="562537"/>
                            <a:ext cx="133782" cy="235465"/>
                          </a:xfrm>
                          <a:custGeom>
                            <a:avLst/>
                            <a:gdLst/>
                            <a:ahLst/>
                            <a:cxnLst/>
                            <a:rect l="0" t="0" r="0" b="0"/>
                            <a:pathLst>
                              <a:path w="133782" h="235465">
                                <a:moveTo>
                                  <a:pt x="0" y="235465"/>
                                </a:moveTo>
                                <a:lnTo>
                                  <a:pt x="133782" y="0"/>
                                </a:lnTo>
                              </a:path>
                            </a:pathLst>
                          </a:custGeom>
                          <a:ln w="3746" cap="flat">
                            <a:miter lim="100000"/>
                          </a:ln>
                        </wps:spPr>
                        <wps:style>
                          <a:lnRef idx="1">
                            <a:srgbClr val="000000"/>
                          </a:lnRef>
                          <a:fillRef idx="0">
                            <a:srgbClr val="000000">
                              <a:alpha val="0"/>
                            </a:srgbClr>
                          </a:fillRef>
                          <a:effectRef idx="0">
                            <a:scrgbClr r="0" g="0" b="0"/>
                          </a:effectRef>
                          <a:fontRef idx="none"/>
                        </wps:style>
                        <wps:bodyPr/>
                      </wps:wsp>
                      <wps:wsp>
                        <wps:cNvPr id="83" name="Shape 83"/>
                        <wps:cNvSpPr/>
                        <wps:spPr>
                          <a:xfrm>
                            <a:off x="500801" y="776603"/>
                            <a:ext cx="331810" cy="101683"/>
                          </a:xfrm>
                          <a:custGeom>
                            <a:avLst/>
                            <a:gdLst/>
                            <a:ahLst/>
                            <a:cxnLst/>
                            <a:rect l="0" t="0" r="0" b="0"/>
                            <a:pathLst>
                              <a:path w="331810" h="101683">
                                <a:moveTo>
                                  <a:pt x="0" y="101683"/>
                                </a:moveTo>
                                <a:lnTo>
                                  <a:pt x="331810" y="0"/>
                                </a:lnTo>
                              </a:path>
                            </a:pathLst>
                          </a:custGeom>
                          <a:ln w="3746" cap="flat">
                            <a:miter lim="100000"/>
                          </a:ln>
                        </wps:spPr>
                        <wps:style>
                          <a:lnRef idx="1">
                            <a:srgbClr val="000000"/>
                          </a:lnRef>
                          <a:fillRef idx="0">
                            <a:srgbClr val="000000">
                              <a:alpha val="0"/>
                            </a:srgbClr>
                          </a:fillRef>
                          <a:effectRef idx="0">
                            <a:scrgbClr r="0" g="0" b="0"/>
                          </a:effectRef>
                          <a:fontRef idx="none"/>
                        </wps:style>
                        <wps:bodyPr/>
                      </wps:wsp>
                      <wps:wsp>
                        <wps:cNvPr id="84" name="Shape 84"/>
                        <wps:cNvSpPr/>
                        <wps:spPr>
                          <a:xfrm>
                            <a:off x="72688" y="364532"/>
                            <a:ext cx="5343" cy="187305"/>
                          </a:xfrm>
                          <a:custGeom>
                            <a:avLst/>
                            <a:gdLst/>
                            <a:ahLst/>
                            <a:cxnLst/>
                            <a:rect l="0" t="0" r="0" b="0"/>
                            <a:pathLst>
                              <a:path w="5343" h="187305">
                                <a:moveTo>
                                  <a:pt x="0" y="0"/>
                                </a:moveTo>
                                <a:lnTo>
                                  <a:pt x="5343" y="187305"/>
                                </a:lnTo>
                              </a:path>
                            </a:pathLst>
                          </a:custGeom>
                          <a:ln w="3746"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B47D366" id="Group 3605" o:spid="_x0000_s1026" style="position:absolute;left:0;text-align:left;margin-left:11.55pt;margin-top:5.8pt;width:80.15pt;height:78.9pt;z-index:251658240" coordsize="10176,10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">
                <v:shape id="Shape 68" o:spid="_x0000_s1027" style="position:absolute;left:3853;width:1881;height:1938;visibility:visible;mso-wrap-style:square;v-text-anchor:top" coordsize="188185,193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" path="m82129,6808c130439,,174957,34829,181583,84601r,37c188185,134410,154362,180281,106057,187089,57727,193893,13210,159045,6603,109274,,59488,33823,13612,82129,6808xe" fillcolor="red" strokecolor="red" strokeweight=".20811mm">
                  <v:stroke miterlimit="1" joinstyle="miter"/>
                  <v:path arrowok="t" textboxrect="0,0,188185,193893"/>
                </v:shape>
                <v:rect id="Rectangle 69" o:spid="_x0000_s1028" style="position:absolute;left:4579;top:596;width:664;height:1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126BCF4E" w14:textId="77777777" w:rsidR="000E367D" w:rsidRDefault="00AB36C3">
                        <w:pPr>
                          <w:spacing w:after="160" w:line="259" w:lineRule="auto"/>
                          <w:ind w:left="0" w:firstLine="0"/>
                          <w:jc w:val="left"/>
                        </w:pPr>
                        <w:r>
                          <w:rPr>
                            <w:rFonts w:ascii="Arial" w:eastAsia="Arial" w:hAnsi="Arial" w:cs="Arial"/>
                            <w:sz w:val="12"/>
                          </w:rPr>
                          <w:t>A</w:t>
                        </w:r>
                      </w:p>
                    </w:txbxContent>
                  </v:textbox>
                </v:rect>
                <v:shape id="Shape 70" o:spid="_x0000_s1029" style="position:absolute;left:5244;top:3799;width:1882;height:1939;visibility:visible;mso-wrap-style:square;v-text-anchor:top" coordsize="188185,193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" path="m82129,6804c130439,,174957,34825,181578,84577r,38c188185,134405,154362,180281,106038,187085,57727,193889,13205,159045,6603,109255,,59483,33823,13608,82129,6804xe" fillcolor="red" strokecolor="red" strokeweight=".20811mm">
                  <v:stroke miterlimit="1" joinstyle="miter"/>
                  <v:path arrowok="t" textboxrect="0,0,188185,193889"/>
                </v:shape>
                <v:rect id="Rectangle 71" o:spid="_x0000_s1030" style="position:absolute;left:5917;top:4395;width:664;height:1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1403FAC7" w14:textId="77777777" w:rsidR="000E367D" w:rsidRDefault="00AB36C3">
                        <w:pPr>
                          <w:spacing w:after="160" w:line="259" w:lineRule="auto"/>
                          <w:ind w:left="0" w:firstLine="0"/>
                          <w:jc w:val="left"/>
                        </w:pPr>
                        <w:r>
                          <w:rPr>
                            <w:rFonts w:ascii="Arial" w:eastAsia="Arial" w:hAnsi="Arial" w:cs="Arial"/>
                            <w:sz w:val="12"/>
                          </w:rPr>
                          <w:t>B</w:t>
                        </w:r>
                      </w:p>
                    </w:txbxContent>
                  </v:textbox>
                </v:rect>
                <v:shape id="Shape 72" o:spid="_x0000_s1031" style="position:absolute;top:5672;width:1881;height:1939;visibility:visible;mso-wrap-style:square;v-text-anchor:top" coordsize="188185,193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" path="m82128,6804c130439,,174957,34825,181578,84578r,37c188185,134405,154362,180281,106038,187085,57727,193889,13205,159045,6603,109255,,59484,33823,13608,82128,6804xe" fillcolor="red" strokecolor="red" strokeweight=".20811mm">
                  <v:stroke miterlimit="1" joinstyle="miter"/>
                  <v:path arrowok="t" textboxrect="0,0,188185,193889"/>
                </v:shape>
                <v:rect id="Rectangle 73" o:spid="_x0000_s1032" style="position:absolute;left:673;top:6322;width:720;height:1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7631508E" w14:textId="77777777" w:rsidR="000E367D" w:rsidRDefault="00AB36C3">
                        <w:pPr>
                          <w:spacing w:after="160" w:line="259" w:lineRule="auto"/>
                          <w:ind w:left="0" w:firstLine="0"/>
                          <w:jc w:val="left"/>
                        </w:pPr>
                        <w:r>
                          <w:rPr>
                            <w:rFonts w:ascii="Arial" w:eastAsia="Arial" w:hAnsi="Arial" w:cs="Arial"/>
                            <w:sz w:val="12"/>
                          </w:rPr>
                          <w:t>C</w:t>
                        </w:r>
                      </w:p>
                    </w:txbxContent>
                  </v:textbox>
                </v:rect>
                <v:shape id="Shape 74" o:spid="_x0000_s1033" style="position:absolute;left:3264;top:8081;width:1882;height:1938;visibility:visible;mso-wrap-style:square;v-text-anchor:top" coordsize="188180,19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" path="m82128,6785c130434,,174957,34806,181559,84577r19,38c188180,134386,154362,180262,106033,187066,57727,193870,13205,159026,6603,109255,,59465,33804,13589,82128,6785xe" fillcolor="red" strokecolor="red" strokeweight=".20811mm">
                  <v:stroke miterlimit="1" joinstyle="miter"/>
                  <v:path arrowok="t" textboxrect="0,0,188180,193870"/>
                </v:shape>
                <v:rect id="Rectangle 75" o:spid="_x0000_s1034" style="position:absolute;left:3938;top:8730;width:719;height:1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6F9ACD07" w14:textId="77777777" w:rsidR="000E367D" w:rsidRDefault="00AB36C3">
                        <w:pPr>
                          <w:spacing w:after="160" w:line="259" w:lineRule="auto"/>
                          <w:ind w:left="0" w:firstLine="0"/>
                          <w:jc w:val="left"/>
                        </w:pPr>
                        <w:r>
                          <w:rPr>
                            <w:rFonts w:ascii="Arial" w:eastAsia="Arial" w:hAnsi="Arial" w:cs="Arial"/>
                            <w:sz w:val="12"/>
                          </w:rPr>
                          <w:t>D</w:t>
                        </w:r>
                      </w:p>
                    </w:txbxContent>
                  </v:textbox>
                </v:rect>
                <v:shape id="Shape 76" o:spid="_x0000_s1035" style="position:absolute;left:8294;top:6528;width:1882;height:1939;visibility:visible;mso-wrap-style:square;v-text-anchor:top" coordsize="188180,193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" path="m82147,6804c130453,,174956,34829,181578,84596r,19c188180,134405,154376,180280,106052,187085,57727,193889,13205,159045,6602,109255,,59483,33818,13608,82147,6804xe" fillcolor="red" strokecolor="red" strokeweight=".20811mm">
                  <v:stroke miterlimit="1" joinstyle="miter"/>
                  <v:path arrowok="t" textboxrect="0,0,188180,193889"/>
                </v:shape>
                <v:rect id="Rectangle 77" o:spid="_x0000_s1036" style="position:absolute;left:8968;top:7072;width:664;height:1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5F240269" w14:textId="77777777" w:rsidR="000E367D" w:rsidRDefault="00AB36C3">
                        <w:pPr>
                          <w:spacing w:after="160" w:line="259" w:lineRule="auto"/>
                          <w:ind w:left="0" w:firstLine="0"/>
                          <w:jc w:val="left"/>
                        </w:pPr>
                        <w:r>
                          <w:rPr>
                            <w:rFonts w:ascii="Arial" w:eastAsia="Arial" w:hAnsi="Arial" w:cs="Arial"/>
                            <w:sz w:val="12"/>
                          </w:rPr>
                          <w:t>E</w:t>
                        </w:r>
                      </w:p>
                    </w:txbxContent>
                  </v:textbox>
                </v:rect>
                <v:shape id="Shape 78" o:spid="_x0000_s1037" style="position:absolute;left:26;top:1980;width:1882;height:1938;visibility:visible;mso-wrap-style:square;v-text-anchor:top" coordsize="188185,193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" path="m82128,6804c130439,,174961,34825,181583,84596r,38c188185,134405,154362,180281,106057,187085,57727,193889,13210,159040,6607,109269,,59483,33823,13608,82128,6804xe" fillcolor="red" strokecolor="red" strokeweight=".20811mm">
                  <v:stroke miterlimit="1" joinstyle="miter"/>
                  <v:path arrowok="t" textboxrect="0,0,188185,193889"/>
                </v:shape>
                <v:rect id="Rectangle 79" o:spid="_x0000_s1038" style="position:absolute;left:779;top:2575;width:608;height:1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7A04E19F" w14:textId="77777777" w:rsidR="000E367D" w:rsidRDefault="00AB36C3">
                        <w:pPr>
                          <w:spacing w:after="160" w:line="259" w:lineRule="auto"/>
                          <w:ind w:left="0" w:firstLine="0"/>
                          <w:jc w:val="left"/>
                        </w:pPr>
                        <w:r>
                          <w:rPr>
                            <w:rFonts w:ascii="Arial" w:eastAsia="Arial" w:hAnsi="Arial" w:cs="Arial"/>
                            <w:sz w:val="12"/>
                          </w:rPr>
                          <w:t>F</w:t>
                        </w:r>
                      </w:p>
                    </w:txbxContent>
                  </v:textbox>
                </v:rect>
                <v:shape id="Shape 80" o:spid="_x0000_s1039" style="position:absolute;left:5115;top:1879;width:909;height:1980;visibility:visible;mso-wrap-style:square;v-text-anchor:top" coordsize="90983,198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" path="m,l90983,198004e" filled="f" strokeweight=".1041mm">
                  <v:stroke miterlimit="1" joinstyle="miter"/>
                  <v:path arrowok="t" textboxrect="0,0,90983,198004"/>
                </v:shape>
                <v:shape id="Shape 81" o:spid="_x0000_s1040" style="position:absolute;left:1690;top:5304;width:3639;height:802;visibility:visible;mso-wrap-style:square;v-text-anchor:top" coordsize="363910,80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" path="m,80279l363910,e" filled="f" strokeweight=".1041mm">
                  <v:stroke miterlimit="1" joinstyle="miter"/>
                  <v:path arrowok="t" textboxrect="0,0,363910,80279"/>
                </v:shape>
                <v:shape id="Shape 82" o:spid="_x0000_s1041" style="position:absolute;left:4526;top:5625;width:1338;height:2355;visibility:visible;mso-wrap-style:square;v-text-anchor:top" coordsize="133782,23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" path="m,235465l133782,e" filled="f" strokeweight=".1041mm">
                  <v:stroke miterlimit="1" joinstyle="miter"/>
                  <v:path arrowok="t" textboxrect="0,0,133782,235465"/>
                </v:shape>
                <v:shape id="Shape 83" o:spid="_x0000_s1042" style="position:absolute;left:5008;top:7766;width:3318;height:1016;visibility:visible;mso-wrap-style:square;v-text-anchor:top" coordsize="331810,101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" path="m,101683l331810,e" filled="f" strokeweight=".1041mm">
                  <v:stroke miterlimit="1" joinstyle="miter"/>
                  <v:path arrowok="t" textboxrect="0,0,331810,101683"/>
                </v:shape>
                <v:shape id="Shape 84" o:spid="_x0000_s1043" style="position:absolute;left:726;top:3645;width:54;height:1873;visibility:visible;mso-wrap-style:square;v-text-anchor:top" coordsize="5343,18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" path="m,l5343,187305e" filled="f" strokeweight=".1041mm">
                  <v:stroke miterlimit="1" joinstyle="miter"/>
                  <v:path arrowok="t" textboxrect="0,0,5343,187305"/>
                </v:shape>
                <w10:wrap type="square"/>
              </v:group>
            </w:pict>
          </mc:Fallback>
        </mc:AlternateContent>
      </w:r>
      <w:r>
        <w:rPr>
          <w:rFonts w:ascii="Arial" w:eastAsia="Arial" w:hAnsi="Arial" w:cs="Arial"/>
          <w:sz w:val="17"/>
        </w:rPr>
        <w:t>a)</w:t>
      </w:r>
      <w:r>
        <w:rPr>
          <w:rFonts w:ascii="Arial" w:eastAsia="Arial" w:hAnsi="Arial" w:cs="Arial"/>
          <w:sz w:val="17"/>
        </w:rPr>
        <w:tab/>
        <w:t xml:space="preserve">b) </w:t>
      </w:r>
      <w:r>
        <w:rPr>
          <w:rFonts w:ascii="Calibri" w:eastAsia="Calibri" w:hAnsi="Calibri" w:cs="Calibri"/>
          <w:noProof/>
          <w:sz w:val="22"/>
        </w:rPr>
        <mc:AlternateContent>
          <mc:Choice Requires="wpg">
            <w:drawing>
              <wp:inline distT="0" distB="0" distL="0" distR="0" wp14:anchorId="7FB09298" wp14:editId="33F4CDC0">
                <wp:extent cx="1478675" cy="1056882"/>
                <wp:effectExtent l="0" t="0" r="0" b="0"/>
                <wp:docPr id="3606" name="Group 3606"/>
                <wp:cNvGraphicFramePr/>
                <a:graphic xmlns:a="http://schemas.openxmlformats.org/drawingml/2006/main">
                  <a:graphicData uri="http://schemas.microsoft.com/office/word/2010/wordprocessingGroup">
                    <wpg:wgp>
                      <wpg:cNvGrpSpPr/>
                      <wpg:grpSpPr>
                        <a:xfrm>
                          <a:off x="0" y="0"/>
                          <a:ext cx="1478675" cy="1056882"/>
                          <a:chOff x="0" y="0"/>
                          <a:chExt cx="1478675" cy="1056882"/>
                        </a:xfrm>
                      </wpg:grpSpPr>
                      <wps:wsp>
                        <wps:cNvPr id="3229" name="Rectangle 3229"/>
                        <wps:cNvSpPr/>
                        <wps:spPr>
                          <a:xfrm>
                            <a:off x="1100124" y="0"/>
                            <a:ext cx="77565" cy="155853"/>
                          </a:xfrm>
                          <a:prstGeom prst="rect">
                            <a:avLst/>
                          </a:prstGeom>
                          <a:ln>
                            <a:noFill/>
                          </a:ln>
                        </wps:spPr>
                        <wps:txbx>
                          <w:txbxContent>
                            <w:p w14:paraId="3304A5DD" w14:textId="77777777" w:rsidR="000E367D" w:rsidRDefault="00AB36C3">
                              <w:pPr>
                                <w:spacing w:after="160" w:line="259" w:lineRule="auto"/>
                                <w:ind w:left="0" w:firstLine="0"/>
                                <w:jc w:val="left"/>
                              </w:pPr>
                              <w:r>
                                <w:rPr>
                                  <w:rFonts w:ascii="Arial" w:eastAsia="Arial" w:hAnsi="Arial" w:cs="Arial"/>
                                  <w:sz w:val="17"/>
                                </w:rPr>
                                <w:t>2</w:t>
                              </w:r>
                            </w:p>
                          </w:txbxContent>
                        </wps:txbx>
                        <wps:bodyPr horzOverflow="overflow" vert="horz" lIns="0" tIns="0" rIns="0" bIns="0" rtlCol="0">
                          <a:noAutofit/>
                        </wps:bodyPr>
                      </wps:wsp>
                      <wps:wsp>
                        <wps:cNvPr id="3230" name="Rectangle 3230"/>
                        <wps:cNvSpPr/>
                        <wps:spPr>
                          <a:xfrm>
                            <a:off x="1158444" y="0"/>
                            <a:ext cx="425907" cy="155853"/>
                          </a:xfrm>
                          <a:prstGeom prst="rect">
                            <a:avLst/>
                          </a:prstGeom>
                          <a:ln>
                            <a:noFill/>
                          </a:ln>
                        </wps:spPr>
                        <wps:txbx>
                          <w:txbxContent>
                            <w:p w14:paraId="64C36587" w14:textId="77777777" w:rsidR="000E367D" w:rsidRDefault="00AB36C3">
                              <w:pPr>
                                <w:spacing w:after="160" w:line="259" w:lineRule="auto"/>
                                <w:ind w:left="0" w:firstLine="0"/>
                                <w:jc w:val="left"/>
                              </w:pPr>
                              <w:r>
                                <w:rPr>
                                  <w:rFonts w:ascii="Arial" w:eastAsia="Arial" w:hAnsi="Arial" w:cs="Arial"/>
                                  <w:sz w:val="17"/>
                                </w:rPr>
                                <w:t>A  - 1B</w:t>
                              </w:r>
                            </w:p>
                          </w:txbxContent>
                        </wps:txbx>
                        <wps:bodyPr horzOverflow="overflow" vert="horz" lIns="0" tIns="0" rIns="0" bIns="0" rtlCol="0">
                          <a:noAutofit/>
                        </wps:bodyPr>
                      </wps:wsp>
                      <wps:wsp>
                        <wps:cNvPr id="3231" name="Rectangle 3231"/>
                        <wps:cNvSpPr/>
                        <wps:spPr>
                          <a:xfrm>
                            <a:off x="1100124" y="262227"/>
                            <a:ext cx="77565" cy="155853"/>
                          </a:xfrm>
                          <a:prstGeom prst="rect">
                            <a:avLst/>
                          </a:prstGeom>
                          <a:ln>
                            <a:noFill/>
                          </a:ln>
                        </wps:spPr>
                        <wps:txbx>
                          <w:txbxContent>
                            <w:p w14:paraId="1D05F429" w14:textId="77777777" w:rsidR="000E367D" w:rsidRDefault="00AB36C3">
                              <w:pPr>
                                <w:spacing w:after="160" w:line="259" w:lineRule="auto"/>
                                <w:ind w:left="0" w:firstLine="0"/>
                                <w:jc w:val="left"/>
                              </w:pPr>
                              <w:r>
                                <w:rPr>
                                  <w:rFonts w:ascii="Arial" w:eastAsia="Arial" w:hAnsi="Arial" w:cs="Arial"/>
                                  <w:sz w:val="17"/>
                                </w:rPr>
                                <w:t>1</w:t>
                              </w:r>
                            </w:p>
                          </w:txbxContent>
                        </wps:txbx>
                        <wps:bodyPr horzOverflow="overflow" vert="horz" lIns="0" tIns="0" rIns="0" bIns="0" rtlCol="0">
                          <a:noAutofit/>
                        </wps:bodyPr>
                      </wps:wsp>
                      <wps:wsp>
                        <wps:cNvPr id="3232" name="Rectangle 3232"/>
                        <wps:cNvSpPr/>
                        <wps:spPr>
                          <a:xfrm>
                            <a:off x="1158444" y="262227"/>
                            <a:ext cx="395216" cy="155853"/>
                          </a:xfrm>
                          <a:prstGeom prst="rect">
                            <a:avLst/>
                          </a:prstGeom>
                          <a:ln>
                            <a:noFill/>
                          </a:ln>
                        </wps:spPr>
                        <wps:txbx>
                          <w:txbxContent>
                            <w:p w14:paraId="7769BEF7" w14:textId="77777777" w:rsidR="000E367D" w:rsidRDefault="00AB36C3">
                              <w:pPr>
                                <w:spacing w:after="160" w:line="259" w:lineRule="auto"/>
                                <w:ind w:left="0" w:firstLine="0"/>
                                <w:jc w:val="left"/>
                              </w:pPr>
                              <w:r>
                                <w:rPr>
                                  <w:rFonts w:ascii="Arial" w:eastAsia="Arial" w:hAnsi="Arial" w:cs="Arial"/>
                                  <w:sz w:val="17"/>
                                </w:rPr>
                                <w:t>B - 1C</w:t>
                              </w:r>
                            </w:p>
                          </w:txbxContent>
                        </wps:txbx>
                        <wps:bodyPr horzOverflow="overflow" vert="horz" lIns="0" tIns="0" rIns="0" bIns="0" rtlCol="0">
                          <a:noAutofit/>
                        </wps:bodyPr>
                      </wps:wsp>
                      <wps:wsp>
                        <wps:cNvPr id="3233" name="Rectangle 3233"/>
                        <wps:cNvSpPr/>
                        <wps:spPr>
                          <a:xfrm>
                            <a:off x="1100124" y="524453"/>
                            <a:ext cx="77565" cy="155853"/>
                          </a:xfrm>
                          <a:prstGeom prst="rect">
                            <a:avLst/>
                          </a:prstGeom>
                          <a:ln>
                            <a:noFill/>
                          </a:ln>
                        </wps:spPr>
                        <wps:txbx>
                          <w:txbxContent>
                            <w:p w14:paraId="7DE349F3" w14:textId="77777777" w:rsidR="000E367D" w:rsidRDefault="00AB36C3">
                              <w:pPr>
                                <w:spacing w:after="160" w:line="259" w:lineRule="auto"/>
                                <w:ind w:left="0" w:firstLine="0"/>
                                <w:jc w:val="left"/>
                              </w:pPr>
                              <w:r>
                                <w:rPr>
                                  <w:rFonts w:ascii="Arial" w:eastAsia="Arial" w:hAnsi="Arial" w:cs="Arial"/>
                                  <w:sz w:val="17"/>
                                </w:rPr>
                                <w:t>1</w:t>
                              </w:r>
                            </w:p>
                          </w:txbxContent>
                        </wps:txbx>
                        <wps:bodyPr horzOverflow="overflow" vert="horz" lIns="0" tIns="0" rIns="0" bIns="0" rtlCol="0">
                          <a:noAutofit/>
                        </wps:bodyPr>
                      </wps:wsp>
                      <wps:wsp>
                        <wps:cNvPr id="3234" name="Rectangle 3234"/>
                        <wps:cNvSpPr/>
                        <wps:spPr>
                          <a:xfrm>
                            <a:off x="1158444" y="524453"/>
                            <a:ext cx="395216" cy="155853"/>
                          </a:xfrm>
                          <a:prstGeom prst="rect">
                            <a:avLst/>
                          </a:prstGeom>
                          <a:ln>
                            <a:noFill/>
                          </a:ln>
                        </wps:spPr>
                        <wps:txbx>
                          <w:txbxContent>
                            <w:p w14:paraId="6D533190" w14:textId="77777777" w:rsidR="000E367D" w:rsidRDefault="00AB36C3">
                              <w:pPr>
                                <w:spacing w:after="160" w:line="259" w:lineRule="auto"/>
                                <w:ind w:left="0" w:firstLine="0"/>
                                <w:jc w:val="left"/>
                              </w:pPr>
                              <w:r>
                                <w:rPr>
                                  <w:rFonts w:ascii="Arial" w:eastAsia="Arial" w:hAnsi="Arial" w:cs="Arial"/>
                                  <w:sz w:val="17"/>
                                </w:rPr>
                                <w:t>B - 2D</w:t>
                              </w:r>
                            </w:p>
                          </w:txbxContent>
                        </wps:txbx>
                        <wps:bodyPr horzOverflow="overflow" vert="horz" lIns="0" tIns="0" rIns="0" bIns="0" rtlCol="0">
                          <a:noAutofit/>
                        </wps:bodyPr>
                      </wps:wsp>
                      <wps:wsp>
                        <wps:cNvPr id="3235" name="Rectangle 3235"/>
                        <wps:cNvSpPr/>
                        <wps:spPr>
                          <a:xfrm>
                            <a:off x="1100124" y="786680"/>
                            <a:ext cx="77565" cy="155853"/>
                          </a:xfrm>
                          <a:prstGeom prst="rect">
                            <a:avLst/>
                          </a:prstGeom>
                          <a:ln>
                            <a:noFill/>
                          </a:ln>
                        </wps:spPr>
                        <wps:txbx>
                          <w:txbxContent>
                            <w:p w14:paraId="67A887F9" w14:textId="77777777" w:rsidR="000E367D" w:rsidRDefault="00AB36C3">
                              <w:pPr>
                                <w:spacing w:after="160" w:line="259" w:lineRule="auto"/>
                                <w:ind w:left="0" w:firstLine="0"/>
                                <w:jc w:val="left"/>
                              </w:pPr>
                              <w:r>
                                <w:rPr>
                                  <w:rFonts w:ascii="Arial" w:eastAsia="Arial" w:hAnsi="Arial" w:cs="Arial"/>
                                  <w:sz w:val="17"/>
                                </w:rPr>
                                <w:t>1</w:t>
                              </w:r>
                            </w:p>
                          </w:txbxContent>
                        </wps:txbx>
                        <wps:bodyPr horzOverflow="overflow" vert="horz" lIns="0" tIns="0" rIns="0" bIns="0" rtlCol="0">
                          <a:noAutofit/>
                        </wps:bodyPr>
                      </wps:wsp>
                      <wps:wsp>
                        <wps:cNvPr id="3236" name="Rectangle 3236"/>
                        <wps:cNvSpPr/>
                        <wps:spPr>
                          <a:xfrm>
                            <a:off x="1158444" y="786680"/>
                            <a:ext cx="395077" cy="155853"/>
                          </a:xfrm>
                          <a:prstGeom prst="rect">
                            <a:avLst/>
                          </a:prstGeom>
                          <a:ln>
                            <a:noFill/>
                          </a:ln>
                        </wps:spPr>
                        <wps:txbx>
                          <w:txbxContent>
                            <w:p w14:paraId="7A366BFD" w14:textId="77777777" w:rsidR="000E367D" w:rsidRDefault="00AB36C3">
                              <w:pPr>
                                <w:spacing w:after="160" w:line="259" w:lineRule="auto"/>
                                <w:ind w:left="0" w:firstLine="0"/>
                                <w:jc w:val="left"/>
                              </w:pPr>
                              <w:r>
                                <w:rPr>
                                  <w:rFonts w:ascii="Arial" w:eastAsia="Arial" w:hAnsi="Arial" w:cs="Arial"/>
                                  <w:sz w:val="17"/>
                                </w:rPr>
                                <w:t>D - 1E</w:t>
                              </w:r>
                            </w:p>
                          </w:txbxContent>
                        </wps:txbx>
                        <wps:bodyPr horzOverflow="overflow" vert="horz" lIns="0" tIns="0" rIns="0" bIns="0" rtlCol="0">
                          <a:noAutofit/>
                        </wps:bodyPr>
                      </wps:wsp>
                      <wps:wsp>
                        <wps:cNvPr id="85" name="Shape 85"/>
                        <wps:cNvSpPr/>
                        <wps:spPr>
                          <a:xfrm>
                            <a:off x="385309" y="54910"/>
                            <a:ext cx="188180" cy="193889"/>
                          </a:xfrm>
                          <a:custGeom>
                            <a:avLst/>
                            <a:gdLst/>
                            <a:ahLst/>
                            <a:cxnLst/>
                            <a:rect l="0" t="0" r="0" b="0"/>
                            <a:pathLst>
                              <a:path w="188180" h="193889">
                                <a:moveTo>
                                  <a:pt x="82128" y="6804"/>
                                </a:moveTo>
                                <a:cubicBezTo>
                                  <a:pt x="130434" y="0"/>
                                  <a:pt x="174957" y="34829"/>
                                  <a:pt x="181559" y="84601"/>
                                </a:cubicBezTo>
                                <a:lnTo>
                                  <a:pt x="181578" y="84620"/>
                                </a:lnTo>
                                <a:cubicBezTo>
                                  <a:pt x="188180" y="134405"/>
                                  <a:pt x="154363" y="180281"/>
                                  <a:pt x="106033" y="187085"/>
                                </a:cubicBezTo>
                                <a:cubicBezTo>
                                  <a:pt x="57727" y="193889"/>
                                  <a:pt x="13205" y="159045"/>
                                  <a:pt x="6602" y="109255"/>
                                </a:cubicBezTo>
                                <a:cubicBezTo>
                                  <a:pt x="0" y="59483"/>
                                  <a:pt x="33804" y="13608"/>
                                  <a:pt x="82128" y="6804"/>
                                </a:cubicBezTo>
                                <a:close/>
                              </a:path>
                            </a:pathLst>
                          </a:custGeom>
                          <a:ln w="7492" cap="flat">
                            <a:miter lim="100000"/>
                          </a:ln>
                        </wps:spPr>
                        <wps:style>
                          <a:lnRef idx="1">
                            <a:srgbClr val="FF0000"/>
                          </a:lnRef>
                          <a:fillRef idx="1">
                            <a:srgbClr val="FF0000"/>
                          </a:fillRef>
                          <a:effectRef idx="0">
                            <a:scrgbClr r="0" g="0" b="0"/>
                          </a:effectRef>
                          <a:fontRef idx="none"/>
                        </wps:style>
                        <wps:bodyPr/>
                      </wps:wsp>
                      <wps:wsp>
                        <wps:cNvPr id="86" name="Rectangle 86"/>
                        <wps:cNvSpPr/>
                        <wps:spPr>
                          <a:xfrm>
                            <a:off x="457954" y="114521"/>
                            <a:ext cx="66365" cy="111325"/>
                          </a:xfrm>
                          <a:prstGeom prst="rect">
                            <a:avLst/>
                          </a:prstGeom>
                          <a:ln>
                            <a:noFill/>
                          </a:ln>
                        </wps:spPr>
                        <wps:txbx>
                          <w:txbxContent>
                            <w:p w14:paraId="01391865" w14:textId="77777777" w:rsidR="000E367D" w:rsidRDefault="00AB36C3">
                              <w:pPr>
                                <w:spacing w:after="160" w:line="259" w:lineRule="auto"/>
                                <w:ind w:left="0" w:firstLine="0"/>
                                <w:jc w:val="left"/>
                              </w:pPr>
                              <w:r>
                                <w:rPr>
                                  <w:rFonts w:ascii="Arial" w:eastAsia="Arial" w:hAnsi="Arial" w:cs="Arial"/>
                                  <w:sz w:val="12"/>
                                </w:rPr>
                                <w:t>A</w:t>
                              </w:r>
                            </w:p>
                          </w:txbxContent>
                        </wps:txbx>
                        <wps:bodyPr horzOverflow="overflow" vert="horz" lIns="0" tIns="0" rIns="0" bIns="0" rtlCol="0">
                          <a:noAutofit/>
                        </wps:bodyPr>
                      </wps:wsp>
                      <wps:wsp>
                        <wps:cNvPr id="87" name="Shape 87"/>
                        <wps:cNvSpPr/>
                        <wps:spPr>
                          <a:xfrm>
                            <a:off x="524453" y="434881"/>
                            <a:ext cx="188161" cy="193870"/>
                          </a:xfrm>
                          <a:custGeom>
                            <a:avLst/>
                            <a:gdLst/>
                            <a:ahLst/>
                            <a:cxnLst/>
                            <a:rect l="0" t="0" r="0" b="0"/>
                            <a:pathLst>
                              <a:path w="188161" h="193870">
                                <a:moveTo>
                                  <a:pt x="82128" y="6804"/>
                                </a:moveTo>
                                <a:cubicBezTo>
                                  <a:pt x="130434" y="0"/>
                                  <a:pt x="174937" y="34806"/>
                                  <a:pt x="181559" y="84577"/>
                                </a:cubicBezTo>
                                <a:lnTo>
                                  <a:pt x="181559" y="84615"/>
                                </a:lnTo>
                                <a:cubicBezTo>
                                  <a:pt x="188161" y="134405"/>
                                  <a:pt x="154362" y="180262"/>
                                  <a:pt x="106033" y="187066"/>
                                </a:cubicBezTo>
                                <a:cubicBezTo>
                                  <a:pt x="57727" y="193870"/>
                                  <a:pt x="13205" y="159045"/>
                                  <a:pt x="6602" y="109255"/>
                                </a:cubicBezTo>
                                <a:cubicBezTo>
                                  <a:pt x="0" y="59465"/>
                                  <a:pt x="33799" y="13608"/>
                                  <a:pt x="82128" y="6804"/>
                                </a:cubicBezTo>
                                <a:close/>
                              </a:path>
                            </a:pathLst>
                          </a:custGeom>
                          <a:ln w="7492" cap="flat">
                            <a:miter lim="100000"/>
                          </a:ln>
                        </wps:spPr>
                        <wps:style>
                          <a:lnRef idx="1">
                            <a:srgbClr val="FF0000"/>
                          </a:lnRef>
                          <a:fillRef idx="1">
                            <a:srgbClr val="FF0000"/>
                          </a:fillRef>
                          <a:effectRef idx="0">
                            <a:scrgbClr r="0" g="0" b="0"/>
                          </a:effectRef>
                          <a:fontRef idx="none"/>
                        </wps:style>
                        <wps:bodyPr/>
                      </wps:wsp>
                      <wps:wsp>
                        <wps:cNvPr id="88" name="Rectangle 88"/>
                        <wps:cNvSpPr/>
                        <wps:spPr>
                          <a:xfrm>
                            <a:off x="591759" y="494499"/>
                            <a:ext cx="66365" cy="111323"/>
                          </a:xfrm>
                          <a:prstGeom prst="rect">
                            <a:avLst/>
                          </a:prstGeom>
                          <a:ln>
                            <a:noFill/>
                          </a:ln>
                        </wps:spPr>
                        <wps:txbx>
                          <w:txbxContent>
                            <w:p w14:paraId="184992C6" w14:textId="77777777" w:rsidR="000E367D" w:rsidRDefault="00AB36C3">
                              <w:pPr>
                                <w:spacing w:after="160" w:line="259" w:lineRule="auto"/>
                                <w:ind w:left="0" w:firstLine="0"/>
                                <w:jc w:val="left"/>
                              </w:pPr>
                              <w:r>
                                <w:rPr>
                                  <w:rFonts w:ascii="Arial" w:eastAsia="Arial" w:hAnsi="Arial" w:cs="Arial"/>
                                  <w:sz w:val="12"/>
                                </w:rPr>
                                <w:t>B</w:t>
                              </w:r>
                            </w:p>
                          </w:txbxContent>
                        </wps:txbx>
                        <wps:bodyPr horzOverflow="overflow" vert="horz" lIns="0" tIns="0" rIns="0" bIns="0" rtlCol="0">
                          <a:noAutofit/>
                        </wps:bodyPr>
                      </wps:wsp>
                      <wps:wsp>
                        <wps:cNvPr id="89" name="Shape 89"/>
                        <wps:cNvSpPr/>
                        <wps:spPr>
                          <a:xfrm>
                            <a:off x="0" y="622186"/>
                            <a:ext cx="188162" cy="193870"/>
                          </a:xfrm>
                          <a:custGeom>
                            <a:avLst/>
                            <a:gdLst/>
                            <a:ahLst/>
                            <a:cxnLst/>
                            <a:rect l="0" t="0" r="0" b="0"/>
                            <a:pathLst>
                              <a:path w="188162" h="193870">
                                <a:moveTo>
                                  <a:pt x="82128" y="6804"/>
                                </a:moveTo>
                                <a:cubicBezTo>
                                  <a:pt x="130434" y="0"/>
                                  <a:pt x="174938" y="34806"/>
                                  <a:pt x="181559" y="84578"/>
                                </a:cubicBezTo>
                                <a:lnTo>
                                  <a:pt x="181559" y="84615"/>
                                </a:lnTo>
                                <a:cubicBezTo>
                                  <a:pt x="188162" y="134405"/>
                                  <a:pt x="154362" y="180262"/>
                                  <a:pt x="106033" y="187066"/>
                                </a:cubicBezTo>
                                <a:cubicBezTo>
                                  <a:pt x="57727" y="193870"/>
                                  <a:pt x="13205" y="159045"/>
                                  <a:pt x="6603" y="109255"/>
                                </a:cubicBezTo>
                                <a:cubicBezTo>
                                  <a:pt x="0" y="59465"/>
                                  <a:pt x="33799" y="13608"/>
                                  <a:pt x="82128" y="6804"/>
                                </a:cubicBezTo>
                                <a:close/>
                              </a:path>
                            </a:pathLst>
                          </a:custGeom>
                          <a:ln w="7492" cap="flat">
                            <a:miter lim="100000"/>
                          </a:ln>
                        </wps:spPr>
                        <wps:style>
                          <a:lnRef idx="1">
                            <a:srgbClr val="FF0000"/>
                          </a:lnRef>
                          <a:fillRef idx="1">
                            <a:srgbClr val="FF0000"/>
                          </a:fillRef>
                          <a:effectRef idx="0">
                            <a:scrgbClr r="0" g="0" b="0"/>
                          </a:effectRef>
                          <a:fontRef idx="none"/>
                        </wps:style>
                        <wps:bodyPr/>
                      </wps:wsp>
                      <wps:wsp>
                        <wps:cNvPr id="90" name="Rectangle 90"/>
                        <wps:cNvSpPr/>
                        <wps:spPr>
                          <a:xfrm>
                            <a:off x="67373" y="687156"/>
                            <a:ext cx="71944" cy="111323"/>
                          </a:xfrm>
                          <a:prstGeom prst="rect">
                            <a:avLst/>
                          </a:prstGeom>
                          <a:ln>
                            <a:noFill/>
                          </a:ln>
                        </wps:spPr>
                        <wps:txbx>
                          <w:txbxContent>
                            <w:p w14:paraId="16BEF0A9" w14:textId="77777777" w:rsidR="000E367D" w:rsidRDefault="00AB36C3">
                              <w:pPr>
                                <w:spacing w:after="160" w:line="259" w:lineRule="auto"/>
                                <w:ind w:left="0" w:firstLine="0"/>
                                <w:jc w:val="left"/>
                              </w:pPr>
                              <w:r>
                                <w:rPr>
                                  <w:rFonts w:ascii="Arial" w:eastAsia="Arial" w:hAnsi="Arial" w:cs="Arial"/>
                                  <w:sz w:val="12"/>
                                </w:rPr>
                                <w:t>C</w:t>
                              </w:r>
                            </w:p>
                          </w:txbxContent>
                        </wps:txbx>
                        <wps:bodyPr horzOverflow="overflow" vert="horz" lIns="0" tIns="0" rIns="0" bIns="0" rtlCol="0">
                          <a:noAutofit/>
                        </wps:bodyPr>
                      </wps:wsp>
                      <wps:wsp>
                        <wps:cNvPr id="91" name="Shape 91"/>
                        <wps:cNvSpPr/>
                        <wps:spPr>
                          <a:xfrm>
                            <a:off x="326430" y="862994"/>
                            <a:ext cx="188180" cy="193888"/>
                          </a:xfrm>
                          <a:custGeom>
                            <a:avLst/>
                            <a:gdLst/>
                            <a:ahLst/>
                            <a:cxnLst/>
                            <a:rect l="0" t="0" r="0" b="0"/>
                            <a:pathLst>
                              <a:path w="188180" h="193888">
                                <a:moveTo>
                                  <a:pt x="82147" y="6804"/>
                                </a:moveTo>
                                <a:cubicBezTo>
                                  <a:pt x="130453" y="0"/>
                                  <a:pt x="174957" y="34825"/>
                                  <a:pt x="181578" y="84596"/>
                                </a:cubicBezTo>
                                <a:lnTo>
                                  <a:pt x="181578" y="84633"/>
                                </a:lnTo>
                                <a:cubicBezTo>
                                  <a:pt x="188180" y="134405"/>
                                  <a:pt x="154377" y="180280"/>
                                  <a:pt x="106052" y="187084"/>
                                </a:cubicBezTo>
                                <a:cubicBezTo>
                                  <a:pt x="57727" y="193888"/>
                                  <a:pt x="13205" y="159040"/>
                                  <a:pt x="6603" y="109269"/>
                                </a:cubicBezTo>
                                <a:cubicBezTo>
                                  <a:pt x="0" y="59483"/>
                                  <a:pt x="33818" y="13607"/>
                                  <a:pt x="82147" y="6804"/>
                                </a:cubicBezTo>
                                <a:close/>
                              </a:path>
                            </a:pathLst>
                          </a:custGeom>
                          <a:ln w="7492" cap="flat">
                            <a:miter lim="100000"/>
                          </a:ln>
                        </wps:spPr>
                        <wps:style>
                          <a:lnRef idx="1">
                            <a:srgbClr val="FF0000"/>
                          </a:lnRef>
                          <a:fillRef idx="1">
                            <a:srgbClr val="FF0000"/>
                          </a:fillRef>
                          <a:effectRef idx="0">
                            <a:scrgbClr r="0" g="0" b="0"/>
                          </a:effectRef>
                          <a:fontRef idx="none"/>
                        </wps:style>
                        <wps:bodyPr/>
                      </wps:wsp>
                      <wps:wsp>
                        <wps:cNvPr id="92" name="Rectangle 92"/>
                        <wps:cNvSpPr/>
                        <wps:spPr>
                          <a:xfrm>
                            <a:off x="393802" y="927942"/>
                            <a:ext cx="71944" cy="111323"/>
                          </a:xfrm>
                          <a:prstGeom prst="rect">
                            <a:avLst/>
                          </a:prstGeom>
                          <a:ln>
                            <a:noFill/>
                          </a:ln>
                        </wps:spPr>
                        <wps:txbx>
                          <w:txbxContent>
                            <w:p w14:paraId="7FF71AF0" w14:textId="77777777" w:rsidR="000E367D" w:rsidRDefault="00AB36C3">
                              <w:pPr>
                                <w:spacing w:after="160" w:line="259" w:lineRule="auto"/>
                                <w:ind w:left="0" w:firstLine="0"/>
                                <w:jc w:val="left"/>
                              </w:pPr>
                              <w:r>
                                <w:rPr>
                                  <w:rFonts w:ascii="Arial" w:eastAsia="Arial" w:hAnsi="Arial" w:cs="Arial"/>
                                  <w:sz w:val="12"/>
                                </w:rPr>
                                <w:t>D</w:t>
                              </w:r>
                            </w:p>
                          </w:txbxContent>
                        </wps:txbx>
                        <wps:bodyPr horzOverflow="overflow" vert="horz" lIns="0" tIns="0" rIns="0" bIns="0" rtlCol="0">
                          <a:noAutofit/>
                        </wps:bodyPr>
                      </wps:wsp>
                      <wps:wsp>
                        <wps:cNvPr id="93" name="Shape 93"/>
                        <wps:cNvSpPr/>
                        <wps:spPr>
                          <a:xfrm>
                            <a:off x="829479" y="707808"/>
                            <a:ext cx="188185" cy="193889"/>
                          </a:xfrm>
                          <a:custGeom>
                            <a:avLst/>
                            <a:gdLst/>
                            <a:ahLst/>
                            <a:cxnLst/>
                            <a:rect l="0" t="0" r="0" b="0"/>
                            <a:pathLst>
                              <a:path w="188185" h="193889">
                                <a:moveTo>
                                  <a:pt x="82128" y="6804"/>
                                </a:moveTo>
                                <a:cubicBezTo>
                                  <a:pt x="130439" y="0"/>
                                  <a:pt x="174961" y="34825"/>
                                  <a:pt x="181582" y="84577"/>
                                </a:cubicBezTo>
                                <a:lnTo>
                                  <a:pt x="181582" y="84615"/>
                                </a:lnTo>
                                <a:cubicBezTo>
                                  <a:pt x="188185" y="134405"/>
                                  <a:pt x="154362" y="180281"/>
                                  <a:pt x="106056" y="187084"/>
                                </a:cubicBezTo>
                                <a:cubicBezTo>
                                  <a:pt x="57727" y="193889"/>
                                  <a:pt x="13210" y="159045"/>
                                  <a:pt x="6607" y="109255"/>
                                </a:cubicBezTo>
                                <a:cubicBezTo>
                                  <a:pt x="0" y="59483"/>
                                  <a:pt x="33822" y="13608"/>
                                  <a:pt x="82128" y="6804"/>
                                </a:cubicBezTo>
                                <a:close/>
                              </a:path>
                            </a:pathLst>
                          </a:custGeom>
                          <a:ln w="7492" cap="flat">
                            <a:miter lim="100000"/>
                          </a:ln>
                        </wps:spPr>
                        <wps:style>
                          <a:lnRef idx="1">
                            <a:srgbClr val="FF0000"/>
                          </a:lnRef>
                          <a:fillRef idx="1">
                            <a:srgbClr val="FF0000"/>
                          </a:fillRef>
                          <a:effectRef idx="0">
                            <a:scrgbClr r="0" g="0" b="0"/>
                          </a:effectRef>
                          <a:fontRef idx="none"/>
                        </wps:style>
                        <wps:bodyPr/>
                      </wps:wsp>
                      <wps:wsp>
                        <wps:cNvPr id="94" name="Rectangle 94"/>
                        <wps:cNvSpPr/>
                        <wps:spPr>
                          <a:xfrm>
                            <a:off x="896865" y="762110"/>
                            <a:ext cx="66365" cy="111323"/>
                          </a:xfrm>
                          <a:prstGeom prst="rect">
                            <a:avLst/>
                          </a:prstGeom>
                          <a:ln>
                            <a:noFill/>
                          </a:ln>
                        </wps:spPr>
                        <wps:txbx>
                          <w:txbxContent>
                            <w:p w14:paraId="0EEFE5A1" w14:textId="77777777" w:rsidR="000E367D" w:rsidRDefault="00AB36C3">
                              <w:pPr>
                                <w:spacing w:after="160" w:line="259" w:lineRule="auto"/>
                                <w:ind w:left="0" w:firstLine="0"/>
                                <w:jc w:val="left"/>
                              </w:pPr>
                              <w:r>
                                <w:rPr>
                                  <w:rFonts w:ascii="Arial" w:eastAsia="Arial" w:hAnsi="Arial" w:cs="Arial"/>
                                  <w:sz w:val="12"/>
                                </w:rPr>
                                <w:t>E</w:t>
                              </w:r>
                            </w:p>
                          </w:txbxContent>
                        </wps:txbx>
                        <wps:bodyPr horzOverflow="overflow" vert="horz" lIns="0" tIns="0" rIns="0" bIns="0" rtlCol="0">
                          <a:noAutofit/>
                        </wps:bodyPr>
                      </wps:wsp>
                      <wps:wsp>
                        <wps:cNvPr id="95" name="Shape 95"/>
                        <wps:cNvSpPr/>
                        <wps:spPr>
                          <a:xfrm>
                            <a:off x="2669" y="252915"/>
                            <a:ext cx="188185" cy="193893"/>
                          </a:xfrm>
                          <a:custGeom>
                            <a:avLst/>
                            <a:gdLst/>
                            <a:ahLst/>
                            <a:cxnLst/>
                            <a:rect l="0" t="0" r="0" b="0"/>
                            <a:pathLst>
                              <a:path w="188185" h="193893">
                                <a:moveTo>
                                  <a:pt x="82129" y="6808"/>
                                </a:moveTo>
                                <a:cubicBezTo>
                                  <a:pt x="130439" y="0"/>
                                  <a:pt x="174957" y="34829"/>
                                  <a:pt x="181578" y="84601"/>
                                </a:cubicBezTo>
                                <a:lnTo>
                                  <a:pt x="181578" y="84638"/>
                                </a:lnTo>
                                <a:cubicBezTo>
                                  <a:pt x="188185" y="134410"/>
                                  <a:pt x="154362" y="180280"/>
                                  <a:pt x="106038" y="187089"/>
                                </a:cubicBezTo>
                                <a:cubicBezTo>
                                  <a:pt x="57727" y="193893"/>
                                  <a:pt x="13205" y="159045"/>
                                  <a:pt x="6603" y="109274"/>
                                </a:cubicBezTo>
                                <a:cubicBezTo>
                                  <a:pt x="0" y="59488"/>
                                  <a:pt x="33823" y="13612"/>
                                  <a:pt x="82129" y="6808"/>
                                </a:cubicBezTo>
                                <a:close/>
                              </a:path>
                            </a:pathLst>
                          </a:custGeom>
                          <a:ln w="7492" cap="flat">
                            <a:miter lim="100000"/>
                          </a:ln>
                        </wps:spPr>
                        <wps:style>
                          <a:lnRef idx="1">
                            <a:srgbClr val="FF0000"/>
                          </a:lnRef>
                          <a:fillRef idx="1">
                            <a:srgbClr val="FF0000"/>
                          </a:fillRef>
                          <a:effectRef idx="0">
                            <a:scrgbClr r="0" g="0" b="0"/>
                          </a:effectRef>
                          <a:fontRef idx="none"/>
                        </wps:style>
                        <wps:bodyPr/>
                      </wps:wsp>
                      <wps:wsp>
                        <wps:cNvPr id="96" name="Rectangle 96"/>
                        <wps:cNvSpPr/>
                        <wps:spPr>
                          <a:xfrm>
                            <a:off x="77976" y="312496"/>
                            <a:ext cx="60784" cy="111323"/>
                          </a:xfrm>
                          <a:prstGeom prst="rect">
                            <a:avLst/>
                          </a:prstGeom>
                          <a:ln>
                            <a:noFill/>
                          </a:ln>
                        </wps:spPr>
                        <wps:txbx>
                          <w:txbxContent>
                            <w:p w14:paraId="204D6989" w14:textId="77777777" w:rsidR="000E367D" w:rsidRDefault="00AB36C3">
                              <w:pPr>
                                <w:spacing w:after="160" w:line="259" w:lineRule="auto"/>
                                <w:ind w:left="0" w:firstLine="0"/>
                                <w:jc w:val="left"/>
                              </w:pPr>
                              <w:r>
                                <w:rPr>
                                  <w:rFonts w:ascii="Arial" w:eastAsia="Arial" w:hAnsi="Arial" w:cs="Arial"/>
                                  <w:sz w:val="12"/>
                                </w:rPr>
                                <w:t>F</w:t>
                              </w:r>
                            </w:p>
                          </w:txbxContent>
                        </wps:txbx>
                        <wps:bodyPr horzOverflow="overflow" vert="horz" lIns="0" tIns="0" rIns="0" bIns="0" rtlCol="0">
                          <a:noAutofit/>
                        </wps:bodyPr>
                      </wps:wsp>
                      <wps:wsp>
                        <wps:cNvPr id="97" name="Shape 97"/>
                        <wps:cNvSpPr/>
                        <wps:spPr>
                          <a:xfrm>
                            <a:off x="495440" y="221419"/>
                            <a:ext cx="80283" cy="203366"/>
                          </a:xfrm>
                          <a:custGeom>
                            <a:avLst/>
                            <a:gdLst/>
                            <a:ahLst/>
                            <a:cxnLst/>
                            <a:rect l="0" t="0" r="0" b="0"/>
                            <a:pathLst>
                              <a:path w="80283" h="203366">
                                <a:moveTo>
                                  <a:pt x="0" y="0"/>
                                </a:moveTo>
                                <a:lnTo>
                                  <a:pt x="80283" y="203366"/>
                                </a:lnTo>
                              </a:path>
                            </a:pathLst>
                          </a:custGeom>
                          <a:ln w="3746" cap="flat">
                            <a:miter lim="100000"/>
                          </a:ln>
                        </wps:spPr>
                        <wps:style>
                          <a:lnRef idx="1">
                            <a:srgbClr val="000000"/>
                          </a:lnRef>
                          <a:fillRef idx="0">
                            <a:srgbClr val="000000">
                              <a:alpha val="0"/>
                            </a:srgbClr>
                          </a:fillRef>
                          <a:effectRef idx="0">
                            <a:scrgbClr r="0" g="0" b="0"/>
                          </a:effectRef>
                          <a:fontRef idx="none"/>
                        </wps:style>
                        <wps:bodyPr/>
                      </wps:wsp>
                      <wps:wsp>
                        <wps:cNvPr id="98" name="Shape 98"/>
                        <wps:cNvSpPr/>
                        <wps:spPr>
                          <a:xfrm>
                            <a:off x="174353" y="555899"/>
                            <a:ext cx="334479" cy="125771"/>
                          </a:xfrm>
                          <a:custGeom>
                            <a:avLst/>
                            <a:gdLst/>
                            <a:ahLst/>
                            <a:cxnLst/>
                            <a:rect l="0" t="0" r="0" b="0"/>
                            <a:pathLst>
                              <a:path w="334479" h="125771">
                                <a:moveTo>
                                  <a:pt x="0" y="125771"/>
                                </a:moveTo>
                                <a:lnTo>
                                  <a:pt x="334479" y="0"/>
                                </a:lnTo>
                              </a:path>
                            </a:pathLst>
                          </a:custGeom>
                          <a:ln w="3746" cap="flat">
                            <a:miter lim="100000"/>
                          </a:ln>
                        </wps:spPr>
                        <wps:style>
                          <a:lnRef idx="1">
                            <a:srgbClr val="000000"/>
                          </a:lnRef>
                          <a:fillRef idx="0">
                            <a:srgbClr val="000000">
                              <a:alpha val="0"/>
                            </a:srgbClr>
                          </a:fillRef>
                          <a:effectRef idx="0">
                            <a:scrgbClr r="0" g="0" b="0"/>
                          </a:effectRef>
                          <a:fontRef idx="none"/>
                        </wps:style>
                        <wps:bodyPr/>
                      </wps:wsp>
                      <wps:wsp>
                        <wps:cNvPr id="99" name="Shape 99"/>
                        <wps:cNvSpPr/>
                        <wps:spPr>
                          <a:xfrm>
                            <a:off x="185052" y="558568"/>
                            <a:ext cx="321106" cy="117740"/>
                          </a:xfrm>
                          <a:custGeom>
                            <a:avLst/>
                            <a:gdLst/>
                            <a:ahLst/>
                            <a:cxnLst/>
                            <a:rect l="0" t="0" r="0" b="0"/>
                            <a:pathLst>
                              <a:path w="321106" h="117740">
                                <a:moveTo>
                                  <a:pt x="0" y="117740"/>
                                </a:moveTo>
                                <a:lnTo>
                                  <a:pt x="321106" y="0"/>
                                </a:lnTo>
                              </a:path>
                            </a:pathLst>
                          </a:custGeom>
                          <a:ln w="3746" cap="flat">
                            <a:miter lim="100000"/>
                          </a:ln>
                        </wps:spPr>
                        <wps:style>
                          <a:lnRef idx="1">
                            <a:srgbClr val="000000"/>
                          </a:lnRef>
                          <a:fillRef idx="0">
                            <a:srgbClr val="000000">
                              <a:alpha val="0"/>
                            </a:srgbClr>
                          </a:fillRef>
                          <a:effectRef idx="0">
                            <a:scrgbClr r="0" g="0" b="0"/>
                          </a:effectRef>
                          <a:fontRef idx="none"/>
                        </wps:style>
                        <wps:bodyPr/>
                      </wps:wsp>
                      <wps:wsp>
                        <wps:cNvPr id="100" name="Shape 100"/>
                        <wps:cNvSpPr/>
                        <wps:spPr>
                          <a:xfrm>
                            <a:off x="425879" y="617447"/>
                            <a:ext cx="149844" cy="224765"/>
                          </a:xfrm>
                          <a:custGeom>
                            <a:avLst/>
                            <a:gdLst/>
                            <a:ahLst/>
                            <a:cxnLst/>
                            <a:rect l="0" t="0" r="0" b="0"/>
                            <a:pathLst>
                              <a:path w="149844" h="224765">
                                <a:moveTo>
                                  <a:pt x="0" y="224765"/>
                                </a:moveTo>
                                <a:lnTo>
                                  <a:pt x="149844" y="0"/>
                                </a:lnTo>
                              </a:path>
                            </a:pathLst>
                          </a:custGeom>
                          <a:ln w="3746" cap="flat">
                            <a:miter lim="100000"/>
                          </a:ln>
                        </wps:spPr>
                        <wps:style>
                          <a:lnRef idx="1">
                            <a:srgbClr val="000000"/>
                          </a:lnRef>
                          <a:fillRef idx="0">
                            <a:srgbClr val="000000">
                              <a:alpha val="0"/>
                            </a:srgbClr>
                          </a:fillRef>
                          <a:effectRef idx="0">
                            <a:scrgbClr r="0" g="0" b="0"/>
                          </a:effectRef>
                          <a:fontRef idx="none"/>
                        </wps:style>
                        <wps:bodyPr/>
                      </wps:wsp>
                      <wps:wsp>
                        <wps:cNvPr id="101" name="Shape 101"/>
                        <wps:cNvSpPr/>
                        <wps:spPr>
                          <a:xfrm>
                            <a:off x="83369" y="430142"/>
                            <a:ext cx="5361" cy="187305"/>
                          </a:xfrm>
                          <a:custGeom>
                            <a:avLst/>
                            <a:gdLst/>
                            <a:ahLst/>
                            <a:cxnLst/>
                            <a:rect l="0" t="0" r="0" b="0"/>
                            <a:pathLst>
                              <a:path w="5361" h="187305">
                                <a:moveTo>
                                  <a:pt x="0" y="0"/>
                                </a:moveTo>
                                <a:lnTo>
                                  <a:pt x="5361" y="187305"/>
                                </a:lnTo>
                              </a:path>
                            </a:pathLst>
                          </a:custGeom>
                          <a:ln w="3746" cap="flat">
                            <a:miter lim="100000"/>
                          </a:ln>
                        </wps:spPr>
                        <wps:style>
                          <a:lnRef idx="1">
                            <a:srgbClr val="000000"/>
                          </a:lnRef>
                          <a:fillRef idx="0">
                            <a:srgbClr val="000000">
                              <a:alpha val="0"/>
                            </a:srgbClr>
                          </a:fillRef>
                          <a:effectRef idx="0">
                            <a:scrgbClr r="0" g="0" b="0"/>
                          </a:effectRef>
                          <a:fontRef idx="none"/>
                        </wps:style>
                        <wps:bodyPr/>
                      </wps:wsp>
                      <wps:wsp>
                        <wps:cNvPr id="102" name="Shape 102"/>
                        <wps:cNvSpPr/>
                        <wps:spPr>
                          <a:xfrm>
                            <a:off x="495440" y="826151"/>
                            <a:ext cx="326449" cy="90984"/>
                          </a:xfrm>
                          <a:custGeom>
                            <a:avLst/>
                            <a:gdLst/>
                            <a:ahLst/>
                            <a:cxnLst/>
                            <a:rect l="0" t="0" r="0" b="0"/>
                            <a:pathLst>
                              <a:path w="326449" h="90984">
                                <a:moveTo>
                                  <a:pt x="0" y="90984"/>
                                </a:moveTo>
                                <a:lnTo>
                                  <a:pt x="326449" y="0"/>
                                </a:lnTo>
                              </a:path>
                            </a:pathLst>
                          </a:custGeom>
                          <a:ln w="3746"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FB09298" id="Group 3606" o:spid="_x0000_s1044" style="width:116.45pt;height:83.2pt;mso-position-horizontal-relative:char;mso-position-vertical-relative:line" coordsize="14786,10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">
                <v:rect id="Rectangle 3229" o:spid="_x0000_s1045" style="position:absolute;left:11001;width:775;height:1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" filled="f" stroked="f">
                  <v:textbox inset="0,0,0,0">
                    <w:txbxContent>
                      <w:p w14:paraId="3304A5DD" w14:textId="77777777" w:rsidR="000E367D" w:rsidRDefault="00AB36C3">
                        <w:pPr>
                          <w:spacing w:after="160" w:line="259" w:lineRule="auto"/>
                          <w:ind w:left="0" w:firstLine="0"/>
                          <w:jc w:val="left"/>
                        </w:pPr>
                        <w:r>
                          <w:rPr>
                            <w:rFonts w:ascii="Arial" w:eastAsia="Arial" w:hAnsi="Arial" w:cs="Arial"/>
                            <w:sz w:val="17"/>
                          </w:rPr>
                          <w:t>2</w:t>
                        </w:r>
                      </w:p>
                    </w:txbxContent>
                  </v:textbox>
                </v:rect>
                <v:rect id="Rectangle 3230" o:spid="_x0000_s1046" style="position:absolute;left:11584;width:4259;height:1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" filled="f" stroked="f">
                  <v:textbox inset="0,0,0,0">
                    <w:txbxContent>
                      <w:p w14:paraId="64C36587" w14:textId="77777777" w:rsidR="000E367D" w:rsidRDefault="00AB36C3">
                        <w:pPr>
                          <w:spacing w:after="160" w:line="259" w:lineRule="auto"/>
                          <w:ind w:left="0" w:firstLine="0"/>
                          <w:jc w:val="left"/>
                        </w:pPr>
                        <w:r>
                          <w:rPr>
                            <w:rFonts w:ascii="Arial" w:eastAsia="Arial" w:hAnsi="Arial" w:cs="Arial"/>
                            <w:sz w:val="17"/>
                          </w:rPr>
                          <w:t>A  - 1B</w:t>
                        </w:r>
                      </w:p>
                    </w:txbxContent>
                  </v:textbox>
                </v:rect>
                <v:rect id="Rectangle 3231" o:spid="_x0000_s1047" style="position:absolute;left:11001;top:2622;width:775;height:1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" filled="f" stroked="f">
                  <v:textbox inset="0,0,0,0">
                    <w:txbxContent>
                      <w:p w14:paraId="1D05F429" w14:textId="77777777" w:rsidR="000E367D" w:rsidRDefault="00AB36C3">
                        <w:pPr>
                          <w:spacing w:after="160" w:line="259" w:lineRule="auto"/>
                          <w:ind w:left="0" w:firstLine="0"/>
                          <w:jc w:val="left"/>
                        </w:pPr>
                        <w:r>
                          <w:rPr>
                            <w:rFonts w:ascii="Arial" w:eastAsia="Arial" w:hAnsi="Arial" w:cs="Arial"/>
                            <w:sz w:val="17"/>
                          </w:rPr>
                          <w:t>1</w:t>
                        </w:r>
                      </w:p>
                    </w:txbxContent>
                  </v:textbox>
                </v:rect>
                <v:rect id="Rectangle 3232" o:spid="_x0000_s1048" style="position:absolute;left:11584;top:2622;width:3952;height:1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" filled="f" stroked="f">
                  <v:textbox inset="0,0,0,0">
                    <w:txbxContent>
                      <w:p w14:paraId="7769BEF7" w14:textId="77777777" w:rsidR="000E367D" w:rsidRDefault="00AB36C3">
                        <w:pPr>
                          <w:spacing w:after="160" w:line="259" w:lineRule="auto"/>
                          <w:ind w:left="0" w:firstLine="0"/>
                          <w:jc w:val="left"/>
                        </w:pPr>
                        <w:r>
                          <w:rPr>
                            <w:rFonts w:ascii="Arial" w:eastAsia="Arial" w:hAnsi="Arial" w:cs="Arial"/>
                            <w:sz w:val="17"/>
                          </w:rPr>
                          <w:t>B - 1C</w:t>
                        </w:r>
                      </w:p>
                    </w:txbxContent>
                  </v:textbox>
                </v:rect>
                <v:rect id="Rectangle 3233" o:spid="_x0000_s1049" style="position:absolute;left:11001;top:5244;width:775;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" filled="f" stroked="f">
                  <v:textbox inset="0,0,0,0">
                    <w:txbxContent>
                      <w:p w14:paraId="7DE349F3" w14:textId="77777777" w:rsidR="000E367D" w:rsidRDefault="00AB36C3">
                        <w:pPr>
                          <w:spacing w:after="160" w:line="259" w:lineRule="auto"/>
                          <w:ind w:left="0" w:firstLine="0"/>
                          <w:jc w:val="left"/>
                        </w:pPr>
                        <w:r>
                          <w:rPr>
                            <w:rFonts w:ascii="Arial" w:eastAsia="Arial" w:hAnsi="Arial" w:cs="Arial"/>
                            <w:sz w:val="17"/>
                          </w:rPr>
                          <w:t>1</w:t>
                        </w:r>
                      </w:p>
                    </w:txbxContent>
                  </v:textbox>
                </v:rect>
                <v:rect id="Rectangle 3234" o:spid="_x0000_s1050" style="position:absolute;left:11584;top:5244;width:3952;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" filled="f" stroked="f">
                  <v:textbox inset="0,0,0,0">
                    <w:txbxContent>
                      <w:p w14:paraId="6D533190" w14:textId="77777777" w:rsidR="000E367D" w:rsidRDefault="00AB36C3">
                        <w:pPr>
                          <w:spacing w:after="160" w:line="259" w:lineRule="auto"/>
                          <w:ind w:left="0" w:firstLine="0"/>
                          <w:jc w:val="left"/>
                        </w:pPr>
                        <w:r>
                          <w:rPr>
                            <w:rFonts w:ascii="Arial" w:eastAsia="Arial" w:hAnsi="Arial" w:cs="Arial"/>
                            <w:sz w:val="17"/>
                          </w:rPr>
                          <w:t>B - 2D</w:t>
                        </w:r>
                      </w:p>
                    </w:txbxContent>
                  </v:textbox>
                </v:rect>
                <v:rect id="Rectangle 3235" o:spid="_x0000_s1051" style="position:absolute;left:11001;top:7866;width:775;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Svl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PqDIbzfhCcgZy8AAAD//wMAUEsBAi0AFAAGAAgAAAAhANvh9svuAAAAhQEAABMAAAAAAAAA&#10;AAAAAAAAAAAAAFtDb250ZW50X1R5cGVzXS54bWxQSwECLQAUAAYACAAAACEAWvQsW78AAAAVAQAA&#10;CwAAAAAAAAAAAAAAAAAfAQAAX3JlbHMvLnJlbHNQSwECLQAUAAYACAAAACEAS8Ur5cYAAADdAAAA&#10;DwAAAAAAAAAAAAAAAAAHAgAAZHJzL2Rvd25yZXYueG1sUEsFBgAAAAADAAMAtwAAAPoCAAAAAA==&#10;" filled="f" stroked="f">
                  <v:textbox inset="0,0,0,0">
                    <w:txbxContent>
                      <w:p w14:paraId="67A887F9" w14:textId="77777777" w:rsidR="000E367D" w:rsidRDefault="00AB36C3">
                        <w:pPr>
                          <w:spacing w:after="160" w:line="259" w:lineRule="auto"/>
                          <w:ind w:left="0" w:firstLine="0"/>
                          <w:jc w:val="left"/>
                        </w:pPr>
                        <w:r>
                          <w:rPr>
                            <w:rFonts w:ascii="Arial" w:eastAsia="Arial" w:hAnsi="Arial" w:cs="Arial"/>
                            <w:sz w:val="17"/>
                          </w:rPr>
                          <w:t>1</w:t>
                        </w:r>
                      </w:p>
                    </w:txbxContent>
                  </v:textbox>
                </v:rect>
                <v:rect id="Rectangle 3236" o:spid="_x0000_s1052" style="position:absolute;left:11584;top:7866;width:3951;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" filled="f" stroked="f">
                  <v:textbox inset="0,0,0,0">
                    <w:txbxContent>
                      <w:p w14:paraId="7A366BFD" w14:textId="77777777" w:rsidR="000E367D" w:rsidRDefault="00AB36C3">
                        <w:pPr>
                          <w:spacing w:after="160" w:line="259" w:lineRule="auto"/>
                          <w:ind w:left="0" w:firstLine="0"/>
                          <w:jc w:val="left"/>
                        </w:pPr>
                        <w:r>
                          <w:rPr>
                            <w:rFonts w:ascii="Arial" w:eastAsia="Arial" w:hAnsi="Arial" w:cs="Arial"/>
                            <w:sz w:val="17"/>
                          </w:rPr>
                          <w:t>D - 1E</w:t>
                        </w:r>
                      </w:p>
                    </w:txbxContent>
                  </v:textbox>
                </v:rect>
                <v:shape id="Shape 85" o:spid="_x0000_s1053" style="position:absolute;left:3853;top:549;width:1881;height:1938;visibility:visible;mso-wrap-style:square;v-text-anchor:top" coordsize="188180,193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" path="m82128,6804c130434,,174957,34829,181559,84601r19,19c188180,134405,154363,180281,106033,187085,57727,193889,13205,159045,6602,109255,,59483,33804,13608,82128,6804xe" fillcolor="red" strokecolor="red" strokeweight=".20811mm">
                  <v:stroke miterlimit="1" joinstyle="miter"/>
                  <v:path arrowok="t" textboxrect="0,0,188180,193889"/>
                </v:shape>
                <v:rect id="Rectangle 86" o:spid="_x0000_s1054" style="position:absolute;left:4579;top:1145;width:664;height:1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01391865" w14:textId="77777777" w:rsidR="000E367D" w:rsidRDefault="00AB36C3">
                        <w:pPr>
                          <w:spacing w:after="160" w:line="259" w:lineRule="auto"/>
                          <w:ind w:left="0" w:firstLine="0"/>
                          <w:jc w:val="left"/>
                        </w:pPr>
                        <w:r>
                          <w:rPr>
                            <w:rFonts w:ascii="Arial" w:eastAsia="Arial" w:hAnsi="Arial" w:cs="Arial"/>
                            <w:sz w:val="12"/>
                          </w:rPr>
                          <w:t>A</w:t>
                        </w:r>
                      </w:p>
                    </w:txbxContent>
                  </v:textbox>
                </v:rect>
                <v:shape id="Shape 87" o:spid="_x0000_s1055" style="position:absolute;left:5244;top:4348;width:1882;height:1939;visibility:visible;mso-wrap-style:square;v-text-anchor:top" coordsize="188161,19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" path="m82128,6804c130434,,174937,34806,181559,84577r,38c188161,134405,154362,180262,106033,187066,57727,193870,13205,159045,6602,109255,,59465,33799,13608,82128,6804xe" fillcolor="red" strokecolor="red" strokeweight=".20811mm">
                  <v:stroke miterlimit="1" joinstyle="miter"/>
                  <v:path arrowok="t" textboxrect="0,0,188161,193870"/>
                </v:shape>
                <v:rect id="Rectangle 88" o:spid="_x0000_s1056" style="position:absolute;left:5917;top:4944;width:664;height:1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184992C6" w14:textId="77777777" w:rsidR="000E367D" w:rsidRDefault="00AB36C3">
                        <w:pPr>
                          <w:spacing w:after="160" w:line="259" w:lineRule="auto"/>
                          <w:ind w:left="0" w:firstLine="0"/>
                          <w:jc w:val="left"/>
                        </w:pPr>
                        <w:r>
                          <w:rPr>
                            <w:rFonts w:ascii="Arial" w:eastAsia="Arial" w:hAnsi="Arial" w:cs="Arial"/>
                            <w:sz w:val="12"/>
                          </w:rPr>
                          <w:t>B</w:t>
                        </w:r>
                      </w:p>
                    </w:txbxContent>
                  </v:textbox>
                </v:rect>
                <v:shape id="Shape 89" o:spid="_x0000_s1057" style="position:absolute;top:6221;width:1881;height:1939;visibility:visible;mso-wrap-style:square;v-text-anchor:top" coordsize="188162,19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" path="m82128,6804c130434,,174938,34806,181559,84578r,37c188162,134405,154362,180262,106033,187066,57727,193870,13205,159045,6603,109255,,59465,33799,13608,82128,6804xe" fillcolor="red" strokecolor="red" strokeweight=".20811mm">
                  <v:stroke miterlimit="1" joinstyle="miter"/>
                  <v:path arrowok="t" textboxrect="0,0,188162,193870"/>
                </v:shape>
                <v:rect id="Rectangle 90" o:spid="_x0000_s1058" style="position:absolute;left:673;top:6871;width:720;height:1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16BEF0A9" w14:textId="77777777" w:rsidR="000E367D" w:rsidRDefault="00AB36C3">
                        <w:pPr>
                          <w:spacing w:after="160" w:line="259" w:lineRule="auto"/>
                          <w:ind w:left="0" w:firstLine="0"/>
                          <w:jc w:val="left"/>
                        </w:pPr>
                        <w:r>
                          <w:rPr>
                            <w:rFonts w:ascii="Arial" w:eastAsia="Arial" w:hAnsi="Arial" w:cs="Arial"/>
                            <w:sz w:val="12"/>
                          </w:rPr>
                          <w:t>C</w:t>
                        </w:r>
                      </w:p>
                    </w:txbxContent>
                  </v:textbox>
                </v:rect>
                <v:shape id="Shape 91" o:spid="_x0000_s1059" style="position:absolute;left:3264;top:8629;width:1882;height:1939;visibility:visible;mso-wrap-style:square;v-text-anchor:top" coordsize="188180,193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" path="m82147,6804c130453,,174957,34825,181578,84596r,37c188180,134405,154377,180280,106052,187084,57727,193888,13205,159040,6603,109269,,59483,33818,13607,82147,6804xe" fillcolor="red" strokecolor="red" strokeweight=".20811mm">
                  <v:stroke miterlimit="1" joinstyle="miter"/>
                  <v:path arrowok="t" textboxrect="0,0,188180,193888"/>
                </v:shape>
                <v:rect id="Rectangle 92" o:spid="_x0000_s1060" style="position:absolute;left:3938;top:9279;width:719;height:1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7FF71AF0" w14:textId="77777777" w:rsidR="000E367D" w:rsidRDefault="00AB36C3">
                        <w:pPr>
                          <w:spacing w:after="160" w:line="259" w:lineRule="auto"/>
                          <w:ind w:left="0" w:firstLine="0"/>
                          <w:jc w:val="left"/>
                        </w:pPr>
                        <w:r>
                          <w:rPr>
                            <w:rFonts w:ascii="Arial" w:eastAsia="Arial" w:hAnsi="Arial" w:cs="Arial"/>
                            <w:sz w:val="12"/>
                          </w:rPr>
                          <w:t>D</w:t>
                        </w:r>
                      </w:p>
                    </w:txbxContent>
                  </v:textbox>
                </v:rect>
                <v:shape id="Shape 93" o:spid="_x0000_s1061" style="position:absolute;left:8294;top:7078;width:1882;height:1938;visibility:visible;mso-wrap-style:square;v-text-anchor:top" coordsize="188185,193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" path="m82128,6804c130439,,174961,34825,181582,84577r,38c188185,134405,154362,180281,106056,187084,57727,193889,13210,159045,6607,109255,,59483,33822,13608,82128,6804xe" fillcolor="red" strokecolor="red" strokeweight=".20811mm">
                  <v:stroke miterlimit="1" joinstyle="miter"/>
                  <v:path arrowok="t" textboxrect="0,0,188185,193889"/>
                </v:shape>
                <v:rect id="Rectangle 94" o:spid="_x0000_s1062" style="position:absolute;left:8968;top:7621;width:664;height:1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0EEFE5A1" w14:textId="77777777" w:rsidR="000E367D" w:rsidRDefault="00AB36C3">
                        <w:pPr>
                          <w:spacing w:after="160" w:line="259" w:lineRule="auto"/>
                          <w:ind w:left="0" w:firstLine="0"/>
                          <w:jc w:val="left"/>
                        </w:pPr>
                        <w:r>
                          <w:rPr>
                            <w:rFonts w:ascii="Arial" w:eastAsia="Arial" w:hAnsi="Arial" w:cs="Arial"/>
                            <w:sz w:val="12"/>
                          </w:rPr>
                          <w:t>E</w:t>
                        </w:r>
                      </w:p>
                    </w:txbxContent>
                  </v:textbox>
                </v:rect>
                <v:shape id="Shape 95" o:spid="_x0000_s1063" style="position:absolute;left:26;top:2529;width:1882;height:1939;visibility:visible;mso-wrap-style:square;v-text-anchor:top" coordsize="188185,193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" path="m82129,6808c130439,,174957,34829,181578,84601r,37c188185,134410,154362,180280,106038,187089,57727,193893,13205,159045,6603,109274,,59488,33823,13612,82129,6808xe" fillcolor="red" strokecolor="red" strokeweight=".20811mm">
                  <v:stroke miterlimit="1" joinstyle="miter"/>
                  <v:path arrowok="t" textboxrect="0,0,188185,193893"/>
                </v:shape>
                <v:rect id="Rectangle 96" o:spid="_x0000_s1064" style="position:absolute;left:779;top:3124;width:608;height:1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204D6989" w14:textId="77777777" w:rsidR="000E367D" w:rsidRDefault="00AB36C3">
                        <w:pPr>
                          <w:spacing w:after="160" w:line="259" w:lineRule="auto"/>
                          <w:ind w:left="0" w:firstLine="0"/>
                          <w:jc w:val="left"/>
                        </w:pPr>
                        <w:r>
                          <w:rPr>
                            <w:rFonts w:ascii="Arial" w:eastAsia="Arial" w:hAnsi="Arial" w:cs="Arial"/>
                            <w:sz w:val="12"/>
                          </w:rPr>
                          <w:t>F</w:t>
                        </w:r>
                      </w:p>
                    </w:txbxContent>
                  </v:textbox>
                </v:rect>
                <v:shape id="Shape 97" o:spid="_x0000_s1065" style="position:absolute;left:4954;top:2214;width:803;height:2033;visibility:visible;mso-wrap-style:square;v-text-anchor:top" coordsize="80283,203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" path="m,l80283,203366e" filled="f" strokeweight=".1041mm">
                  <v:stroke miterlimit="1" joinstyle="miter"/>
                  <v:path arrowok="t" textboxrect="0,0,80283,203366"/>
                </v:shape>
                <v:shape id="Shape 98" o:spid="_x0000_s1066" style="position:absolute;left:1743;top:5558;width:3345;height:1258;visibility:visible;mso-wrap-style:square;v-text-anchor:top" coordsize="334479,125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" path="m,125771l334479,e" filled="f" strokeweight=".1041mm">
                  <v:stroke miterlimit="1" joinstyle="miter"/>
                  <v:path arrowok="t" textboxrect="0,0,334479,125771"/>
                </v:shape>
                <v:shape id="Shape 99" o:spid="_x0000_s1067" style="position:absolute;left:1850;top:5585;width:3211;height:1178;visibility:visible;mso-wrap-style:square;v-text-anchor:top" coordsize="321106,11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" path="m,117740l321106,e" filled="f" strokeweight=".1041mm">
                  <v:stroke miterlimit="1" joinstyle="miter"/>
                  <v:path arrowok="t" textboxrect="0,0,321106,117740"/>
                </v:shape>
                <v:shape id="Shape 100" o:spid="_x0000_s1068" style="position:absolute;left:4258;top:6174;width:1499;height:2248;visibility:visible;mso-wrap-style:square;v-text-anchor:top" coordsize="149844,2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" path="m,224765l149844,e" filled="f" strokeweight=".1041mm">
                  <v:stroke miterlimit="1" joinstyle="miter"/>
                  <v:path arrowok="t" textboxrect="0,0,149844,224765"/>
                </v:shape>
                <v:shape id="Shape 101" o:spid="_x0000_s1069" style="position:absolute;left:833;top:4301;width:54;height:1873;visibility:visible;mso-wrap-style:square;v-text-anchor:top" coordsize="5361,18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" path="m,l5361,187305e" filled="f" strokeweight=".1041mm">
                  <v:stroke miterlimit="1" joinstyle="miter"/>
                  <v:path arrowok="t" textboxrect="0,0,5361,187305"/>
                </v:shape>
                <v:shape id="Shape 102" o:spid="_x0000_s1070" style="position:absolute;left:4954;top:8261;width:3264;height:910;visibility:visible;mso-wrap-style:square;v-text-anchor:top" coordsize="326449,90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" path="m,90984l326449,e" filled="f" strokeweight=".1041mm">
                  <v:stroke miterlimit="1" joinstyle="miter"/>
                  <v:path arrowok="t" textboxrect="0,0,326449,90984"/>
                </v:shape>
                <w10:anchorlock/>
              </v:group>
            </w:pict>
          </mc:Fallback>
        </mc:AlternateContent>
      </w:r>
    </w:p>
    <w:p w14:paraId="7271C6B5" w14:textId="77777777" w:rsidR="000E367D" w:rsidRDefault="00AB36C3">
      <w:pPr>
        <w:spacing w:after="283" w:line="259" w:lineRule="auto"/>
        <w:ind w:left="231" w:firstLine="0"/>
        <w:jc w:val="center"/>
      </w:pPr>
      <w:r>
        <w:rPr>
          <w:rFonts w:ascii="Arial" w:eastAsia="Arial" w:hAnsi="Arial" w:cs="Arial"/>
          <w:sz w:val="17"/>
        </w:rPr>
        <w:t>2F - 1C</w:t>
      </w:r>
    </w:p>
    <w:p w14:paraId="11E10112" w14:textId="77777777" w:rsidR="000E367D" w:rsidRDefault="00AB36C3">
      <w:pPr>
        <w:tabs>
          <w:tab w:val="center" w:pos="5197"/>
        </w:tabs>
        <w:spacing w:after="0" w:line="265" w:lineRule="auto"/>
        <w:ind w:left="-7" w:firstLine="0"/>
        <w:jc w:val="left"/>
      </w:pPr>
      <w:r>
        <w:rPr>
          <w:rFonts w:ascii="Arial" w:eastAsia="Arial" w:hAnsi="Arial" w:cs="Arial"/>
          <w:sz w:val="17"/>
        </w:rPr>
        <w:t>c)d)</w:t>
      </w:r>
      <w:r>
        <w:rPr>
          <w:rFonts w:ascii="Arial" w:eastAsia="Arial" w:hAnsi="Arial" w:cs="Arial"/>
          <w:sz w:val="17"/>
        </w:rPr>
        <w:tab/>
        <w:t xml:space="preserve">      k</w:t>
      </w:r>
      <w:r>
        <w:rPr>
          <w:rFonts w:ascii="Arial" w:eastAsia="Arial" w:hAnsi="Arial" w:cs="Arial"/>
          <w:sz w:val="17"/>
          <w:vertAlign w:val="subscript"/>
        </w:rPr>
        <w:t>1</w:t>
      </w:r>
    </w:p>
    <w:p w14:paraId="7FF2D7FE" w14:textId="77777777" w:rsidR="000E367D" w:rsidRDefault="00AB36C3">
      <w:pPr>
        <w:spacing w:after="0" w:line="259" w:lineRule="auto"/>
        <w:ind w:left="214" w:firstLine="0"/>
        <w:jc w:val="left"/>
      </w:pPr>
      <w:r>
        <w:rPr>
          <w:rFonts w:ascii="Calibri" w:eastAsia="Calibri" w:hAnsi="Calibri" w:cs="Calibri"/>
          <w:noProof/>
          <w:sz w:val="22"/>
        </w:rPr>
        <mc:AlternateContent>
          <mc:Choice Requires="wpg">
            <w:drawing>
              <wp:inline distT="0" distB="0" distL="0" distR="0" wp14:anchorId="51861464" wp14:editId="1FC931C6">
                <wp:extent cx="3471644" cy="1066210"/>
                <wp:effectExtent l="0" t="0" r="0" b="0"/>
                <wp:docPr id="4189" name="Group 4189"/>
                <wp:cNvGraphicFramePr/>
                <a:graphic xmlns:a="http://schemas.openxmlformats.org/drawingml/2006/main">
                  <a:graphicData uri="http://schemas.microsoft.com/office/word/2010/wordprocessingGroup">
                    <wpg:wgp>
                      <wpg:cNvGrpSpPr/>
                      <wpg:grpSpPr>
                        <a:xfrm>
                          <a:off x="0" y="0"/>
                          <a:ext cx="3471644" cy="1066210"/>
                          <a:chOff x="0" y="0"/>
                          <a:chExt cx="3471644" cy="1066210"/>
                        </a:xfrm>
                      </wpg:grpSpPr>
                      <wps:wsp>
                        <wps:cNvPr id="19" name="Shape 19"/>
                        <wps:cNvSpPr/>
                        <wps:spPr>
                          <a:xfrm>
                            <a:off x="385309" y="32139"/>
                            <a:ext cx="188185" cy="193870"/>
                          </a:xfrm>
                          <a:custGeom>
                            <a:avLst/>
                            <a:gdLst/>
                            <a:ahLst/>
                            <a:cxnLst/>
                            <a:rect l="0" t="0" r="0" b="0"/>
                            <a:pathLst>
                              <a:path w="188185" h="193870">
                                <a:moveTo>
                                  <a:pt x="82129" y="6785"/>
                                </a:moveTo>
                                <a:cubicBezTo>
                                  <a:pt x="130439" y="0"/>
                                  <a:pt x="174957" y="34806"/>
                                  <a:pt x="181578" y="84577"/>
                                </a:cubicBezTo>
                                <a:lnTo>
                                  <a:pt x="181578" y="84615"/>
                                </a:lnTo>
                                <a:cubicBezTo>
                                  <a:pt x="188185" y="134386"/>
                                  <a:pt x="154362" y="180262"/>
                                  <a:pt x="106038" y="187066"/>
                                </a:cubicBezTo>
                                <a:cubicBezTo>
                                  <a:pt x="57727" y="193870"/>
                                  <a:pt x="13205" y="159026"/>
                                  <a:pt x="6603" y="109255"/>
                                </a:cubicBezTo>
                                <a:cubicBezTo>
                                  <a:pt x="0" y="59465"/>
                                  <a:pt x="33823" y="13589"/>
                                  <a:pt x="82129" y="6785"/>
                                </a:cubicBezTo>
                                <a:close/>
                              </a:path>
                            </a:pathLst>
                          </a:custGeom>
                          <a:ln w="7492" cap="flat">
                            <a:miter lim="100000"/>
                          </a:ln>
                        </wps:spPr>
                        <wps:style>
                          <a:lnRef idx="1">
                            <a:srgbClr val="FF0000"/>
                          </a:lnRef>
                          <a:fillRef idx="1">
                            <a:srgbClr val="FF0000"/>
                          </a:fillRef>
                          <a:effectRef idx="0">
                            <a:scrgbClr r="0" g="0" b="0"/>
                          </a:effectRef>
                          <a:fontRef idx="none"/>
                        </wps:style>
                        <wps:bodyPr/>
                      </wps:wsp>
                      <wps:wsp>
                        <wps:cNvPr id="20" name="Rectangle 20"/>
                        <wps:cNvSpPr/>
                        <wps:spPr>
                          <a:xfrm>
                            <a:off x="457957" y="91737"/>
                            <a:ext cx="66364" cy="111323"/>
                          </a:xfrm>
                          <a:prstGeom prst="rect">
                            <a:avLst/>
                          </a:prstGeom>
                          <a:ln>
                            <a:noFill/>
                          </a:ln>
                        </wps:spPr>
                        <wps:txbx>
                          <w:txbxContent>
                            <w:p w14:paraId="3FC3FC39" w14:textId="77777777" w:rsidR="000E367D" w:rsidRDefault="00AB36C3">
                              <w:pPr>
                                <w:spacing w:after="160" w:line="259" w:lineRule="auto"/>
                                <w:ind w:left="0" w:firstLine="0"/>
                                <w:jc w:val="left"/>
                              </w:pPr>
                              <w:r>
                                <w:rPr>
                                  <w:rFonts w:ascii="Arial" w:eastAsia="Arial" w:hAnsi="Arial" w:cs="Arial"/>
                                  <w:sz w:val="12"/>
                                </w:rPr>
                                <w:t>A</w:t>
                              </w:r>
                            </w:p>
                          </w:txbxContent>
                        </wps:txbx>
                        <wps:bodyPr horzOverflow="overflow" vert="horz" lIns="0" tIns="0" rIns="0" bIns="0" rtlCol="0">
                          <a:noAutofit/>
                        </wps:bodyPr>
                      </wps:wsp>
                      <wps:wsp>
                        <wps:cNvPr id="21" name="Shape 21"/>
                        <wps:cNvSpPr/>
                        <wps:spPr>
                          <a:xfrm>
                            <a:off x="524453" y="412086"/>
                            <a:ext cx="188180" cy="193889"/>
                          </a:xfrm>
                          <a:custGeom>
                            <a:avLst/>
                            <a:gdLst/>
                            <a:ahLst/>
                            <a:cxnLst/>
                            <a:rect l="0" t="0" r="0" b="0"/>
                            <a:pathLst>
                              <a:path w="188180" h="193889">
                                <a:moveTo>
                                  <a:pt x="82128" y="6804"/>
                                </a:moveTo>
                                <a:cubicBezTo>
                                  <a:pt x="130434" y="0"/>
                                  <a:pt x="174957" y="34829"/>
                                  <a:pt x="181559" y="84601"/>
                                </a:cubicBezTo>
                                <a:lnTo>
                                  <a:pt x="181578" y="84620"/>
                                </a:lnTo>
                                <a:cubicBezTo>
                                  <a:pt x="188180" y="134405"/>
                                  <a:pt x="154362" y="180281"/>
                                  <a:pt x="106033" y="187085"/>
                                </a:cubicBezTo>
                                <a:cubicBezTo>
                                  <a:pt x="57727" y="193889"/>
                                  <a:pt x="13205" y="159045"/>
                                  <a:pt x="6603" y="109255"/>
                                </a:cubicBezTo>
                                <a:cubicBezTo>
                                  <a:pt x="0" y="59483"/>
                                  <a:pt x="33804" y="13608"/>
                                  <a:pt x="82128" y="6804"/>
                                </a:cubicBezTo>
                                <a:close/>
                              </a:path>
                            </a:pathLst>
                          </a:custGeom>
                          <a:ln w="7492" cap="flat">
                            <a:miter lim="100000"/>
                          </a:ln>
                        </wps:spPr>
                        <wps:style>
                          <a:lnRef idx="1">
                            <a:srgbClr val="FF0000"/>
                          </a:lnRef>
                          <a:fillRef idx="1">
                            <a:srgbClr val="FF0000"/>
                          </a:fillRef>
                          <a:effectRef idx="0">
                            <a:scrgbClr r="0" g="0" b="0"/>
                          </a:effectRef>
                          <a:fontRef idx="none"/>
                        </wps:style>
                        <wps:bodyPr/>
                      </wps:wsp>
                      <wps:wsp>
                        <wps:cNvPr id="22" name="Rectangle 22"/>
                        <wps:cNvSpPr/>
                        <wps:spPr>
                          <a:xfrm>
                            <a:off x="591763" y="471714"/>
                            <a:ext cx="66364" cy="111324"/>
                          </a:xfrm>
                          <a:prstGeom prst="rect">
                            <a:avLst/>
                          </a:prstGeom>
                          <a:ln>
                            <a:noFill/>
                          </a:ln>
                        </wps:spPr>
                        <wps:txbx>
                          <w:txbxContent>
                            <w:p w14:paraId="6316AEC4" w14:textId="77777777" w:rsidR="000E367D" w:rsidRDefault="00AB36C3">
                              <w:pPr>
                                <w:spacing w:after="160" w:line="259" w:lineRule="auto"/>
                                <w:ind w:left="0" w:firstLine="0"/>
                                <w:jc w:val="left"/>
                              </w:pPr>
                              <w:r>
                                <w:rPr>
                                  <w:rFonts w:ascii="Arial" w:eastAsia="Arial" w:hAnsi="Arial" w:cs="Arial"/>
                                  <w:sz w:val="12"/>
                                </w:rPr>
                                <w:t>B</w:t>
                              </w:r>
                            </w:p>
                          </w:txbxContent>
                        </wps:txbx>
                        <wps:bodyPr horzOverflow="overflow" vert="horz" lIns="0" tIns="0" rIns="0" bIns="0" rtlCol="0">
                          <a:noAutofit/>
                        </wps:bodyPr>
                      </wps:wsp>
                      <wps:wsp>
                        <wps:cNvPr id="23" name="Shape 23"/>
                        <wps:cNvSpPr/>
                        <wps:spPr>
                          <a:xfrm>
                            <a:off x="0" y="599391"/>
                            <a:ext cx="188180" cy="193888"/>
                          </a:xfrm>
                          <a:custGeom>
                            <a:avLst/>
                            <a:gdLst/>
                            <a:ahLst/>
                            <a:cxnLst/>
                            <a:rect l="0" t="0" r="0" b="0"/>
                            <a:pathLst>
                              <a:path w="188180" h="193888">
                                <a:moveTo>
                                  <a:pt x="82128" y="6803"/>
                                </a:moveTo>
                                <a:cubicBezTo>
                                  <a:pt x="130434" y="0"/>
                                  <a:pt x="174957" y="34829"/>
                                  <a:pt x="181559" y="84601"/>
                                </a:cubicBezTo>
                                <a:lnTo>
                                  <a:pt x="181578" y="84619"/>
                                </a:lnTo>
                                <a:cubicBezTo>
                                  <a:pt x="188180" y="134405"/>
                                  <a:pt x="154362" y="180280"/>
                                  <a:pt x="106033" y="187085"/>
                                </a:cubicBezTo>
                                <a:cubicBezTo>
                                  <a:pt x="57727" y="193888"/>
                                  <a:pt x="13205" y="159045"/>
                                  <a:pt x="6603" y="109255"/>
                                </a:cubicBezTo>
                                <a:cubicBezTo>
                                  <a:pt x="0" y="59483"/>
                                  <a:pt x="33804" y="13608"/>
                                  <a:pt x="82128" y="6803"/>
                                </a:cubicBezTo>
                                <a:close/>
                              </a:path>
                            </a:pathLst>
                          </a:custGeom>
                          <a:ln w="7492" cap="flat">
                            <a:miter lim="100000"/>
                          </a:ln>
                        </wps:spPr>
                        <wps:style>
                          <a:lnRef idx="1">
                            <a:srgbClr val="FF0000"/>
                          </a:lnRef>
                          <a:fillRef idx="1">
                            <a:srgbClr val="FF0000"/>
                          </a:fillRef>
                          <a:effectRef idx="0">
                            <a:scrgbClr r="0" g="0" b="0"/>
                          </a:effectRef>
                          <a:fontRef idx="none"/>
                        </wps:style>
                        <wps:bodyPr/>
                      </wps:wsp>
                      <wps:wsp>
                        <wps:cNvPr id="24" name="Rectangle 24"/>
                        <wps:cNvSpPr/>
                        <wps:spPr>
                          <a:xfrm>
                            <a:off x="67377" y="664371"/>
                            <a:ext cx="71944" cy="111323"/>
                          </a:xfrm>
                          <a:prstGeom prst="rect">
                            <a:avLst/>
                          </a:prstGeom>
                          <a:ln>
                            <a:noFill/>
                          </a:ln>
                        </wps:spPr>
                        <wps:txbx>
                          <w:txbxContent>
                            <w:p w14:paraId="1BE621BF" w14:textId="77777777" w:rsidR="000E367D" w:rsidRDefault="00AB36C3">
                              <w:pPr>
                                <w:spacing w:after="160" w:line="259" w:lineRule="auto"/>
                                <w:ind w:left="0" w:firstLine="0"/>
                                <w:jc w:val="left"/>
                              </w:pPr>
                              <w:r>
                                <w:rPr>
                                  <w:rFonts w:ascii="Arial" w:eastAsia="Arial" w:hAnsi="Arial" w:cs="Arial"/>
                                  <w:sz w:val="12"/>
                                </w:rPr>
                                <w:t>C</w:t>
                              </w:r>
                            </w:p>
                          </w:txbxContent>
                        </wps:txbx>
                        <wps:bodyPr horzOverflow="overflow" vert="horz" lIns="0" tIns="0" rIns="0" bIns="0" rtlCol="0">
                          <a:noAutofit/>
                        </wps:bodyPr>
                      </wps:wsp>
                      <wps:wsp>
                        <wps:cNvPr id="25" name="Shape 25"/>
                        <wps:cNvSpPr/>
                        <wps:spPr>
                          <a:xfrm>
                            <a:off x="326449" y="840218"/>
                            <a:ext cx="188162" cy="193889"/>
                          </a:xfrm>
                          <a:custGeom>
                            <a:avLst/>
                            <a:gdLst/>
                            <a:ahLst/>
                            <a:cxnLst/>
                            <a:rect l="0" t="0" r="0" b="0"/>
                            <a:pathLst>
                              <a:path w="188162" h="193889">
                                <a:moveTo>
                                  <a:pt x="82128" y="6804"/>
                                </a:moveTo>
                                <a:cubicBezTo>
                                  <a:pt x="130434" y="0"/>
                                  <a:pt x="174938" y="34825"/>
                                  <a:pt x="181559" y="84577"/>
                                </a:cubicBezTo>
                                <a:lnTo>
                                  <a:pt x="181559" y="84615"/>
                                </a:lnTo>
                                <a:cubicBezTo>
                                  <a:pt x="188162" y="134405"/>
                                  <a:pt x="154362" y="180281"/>
                                  <a:pt x="106033" y="187084"/>
                                </a:cubicBezTo>
                                <a:cubicBezTo>
                                  <a:pt x="57727" y="193889"/>
                                  <a:pt x="13205" y="159045"/>
                                  <a:pt x="6602" y="109255"/>
                                </a:cubicBezTo>
                                <a:cubicBezTo>
                                  <a:pt x="0" y="59484"/>
                                  <a:pt x="33799" y="13608"/>
                                  <a:pt x="82128" y="6804"/>
                                </a:cubicBezTo>
                                <a:close/>
                              </a:path>
                            </a:pathLst>
                          </a:custGeom>
                          <a:ln w="7492" cap="flat">
                            <a:miter lim="100000"/>
                          </a:ln>
                        </wps:spPr>
                        <wps:style>
                          <a:lnRef idx="1">
                            <a:srgbClr val="FF0000"/>
                          </a:lnRef>
                          <a:fillRef idx="1">
                            <a:srgbClr val="FF0000"/>
                          </a:fillRef>
                          <a:effectRef idx="0">
                            <a:scrgbClr r="0" g="0" b="0"/>
                          </a:effectRef>
                          <a:fontRef idx="none"/>
                        </wps:style>
                        <wps:bodyPr/>
                      </wps:wsp>
                      <wps:wsp>
                        <wps:cNvPr id="26" name="Rectangle 26"/>
                        <wps:cNvSpPr/>
                        <wps:spPr>
                          <a:xfrm>
                            <a:off x="393805" y="905157"/>
                            <a:ext cx="71944" cy="111324"/>
                          </a:xfrm>
                          <a:prstGeom prst="rect">
                            <a:avLst/>
                          </a:prstGeom>
                          <a:ln>
                            <a:noFill/>
                          </a:ln>
                        </wps:spPr>
                        <wps:txbx>
                          <w:txbxContent>
                            <w:p w14:paraId="0BBC7CAE" w14:textId="77777777" w:rsidR="000E367D" w:rsidRDefault="00AB36C3">
                              <w:pPr>
                                <w:spacing w:after="160" w:line="259" w:lineRule="auto"/>
                                <w:ind w:left="0" w:firstLine="0"/>
                                <w:jc w:val="left"/>
                              </w:pPr>
                              <w:r>
                                <w:rPr>
                                  <w:rFonts w:ascii="Arial" w:eastAsia="Arial" w:hAnsi="Arial" w:cs="Arial"/>
                                  <w:sz w:val="12"/>
                                </w:rPr>
                                <w:t>D</w:t>
                              </w:r>
                            </w:p>
                          </w:txbxContent>
                        </wps:txbx>
                        <wps:bodyPr horzOverflow="overflow" vert="horz" lIns="0" tIns="0" rIns="0" bIns="0" rtlCol="0">
                          <a:noAutofit/>
                        </wps:bodyPr>
                      </wps:wsp>
                      <wps:wsp>
                        <wps:cNvPr id="27" name="Shape 27"/>
                        <wps:cNvSpPr/>
                        <wps:spPr>
                          <a:xfrm>
                            <a:off x="829484" y="685013"/>
                            <a:ext cx="188180" cy="193893"/>
                          </a:xfrm>
                          <a:custGeom>
                            <a:avLst/>
                            <a:gdLst/>
                            <a:ahLst/>
                            <a:cxnLst/>
                            <a:rect l="0" t="0" r="0" b="0"/>
                            <a:pathLst>
                              <a:path w="188180" h="193893">
                                <a:moveTo>
                                  <a:pt x="82142" y="6808"/>
                                </a:moveTo>
                                <a:cubicBezTo>
                                  <a:pt x="130434" y="0"/>
                                  <a:pt x="174956" y="34829"/>
                                  <a:pt x="181578" y="84601"/>
                                </a:cubicBezTo>
                                <a:lnTo>
                                  <a:pt x="181578" y="84638"/>
                                </a:lnTo>
                                <a:cubicBezTo>
                                  <a:pt x="188180" y="134410"/>
                                  <a:pt x="154358" y="180281"/>
                                  <a:pt x="106052" y="187089"/>
                                </a:cubicBezTo>
                                <a:cubicBezTo>
                                  <a:pt x="57727" y="193893"/>
                                  <a:pt x="13205" y="159045"/>
                                  <a:pt x="6602" y="109274"/>
                                </a:cubicBezTo>
                                <a:cubicBezTo>
                                  <a:pt x="0" y="59488"/>
                                  <a:pt x="33818" y="13612"/>
                                  <a:pt x="82142" y="6808"/>
                                </a:cubicBezTo>
                                <a:close/>
                              </a:path>
                            </a:pathLst>
                          </a:custGeom>
                          <a:ln w="7492" cap="flat">
                            <a:miter lim="100000"/>
                          </a:ln>
                        </wps:spPr>
                        <wps:style>
                          <a:lnRef idx="1">
                            <a:srgbClr val="FF0000"/>
                          </a:lnRef>
                          <a:fillRef idx="1">
                            <a:srgbClr val="FF0000"/>
                          </a:fillRef>
                          <a:effectRef idx="0">
                            <a:scrgbClr r="0" g="0" b="0"/>
                          </a:effectRef>
                          <a:fontRef idx="none"/>
                        </wps:style>
                        <wps:bodyPr/>
                      </wps:wsp>
                      <wps:wsp>
                        <wps:cNvPr id="28" name="Rectangle 28"/>
                        <wps:cNvSpPr/>
                        <wps:spPr>
                          <a:xfrm>
                            <a:off x="896869" y="739326"/>
                            <a:ext cx="66364" cy="111323"/>
                          </a:xfrm>
                          <a:prstGeom prst="rect">
                            <a:avLst/>
                          </a:prstGeom>
                          <a:ln>
                            <a:noFill/>
                          </a:ln>
                        </wps:spPr>
                        <wps:txbx>
                          <w:txbxContent>
                            <w:p w14:paraId="1D442EF0" w14:textId="77777777" w:rsidR="000E367D" w:rsidRDefault="00AB36C3">
                              <w:pPr>
                                <w:spacing w:after="160" w:line="259" w:lineRule="auto"/>
                                <w:ind w:left="0" w:firstLine="0"/>
                                <w:jc w:val="left"/>
                              </w:pPr>
                              <w:r>
                                <w:rPr>
                                  <w:rFonts w:ascii="Arial" w:eastAsia="Arial" w:hAnsi="Arial" w:cs="Arial"/>
                                  <w:sz w:val="12"/>
                                </w:rPr>
                                <w:t>E</w:t>
                              </w:r>
                            </w:p>
                          </w:txbxContent>
                        </wps:txbx>
                        <wps:bodyPr horzOverflow="overflow" vert="horz" lIns="0" tIns="0" rIns="0" bIns="0" rtlCol="0">
                          <a:noAutofit/>
                        </wps:bodyPr>
                      </wps:wsp>
                      <wps:wsp>
                        <wps:cNvPr id="29" name="Shape 29"/>
                        <wps:cNvSpPr/>
                        <wps:spPr>
                          <a:xfrm>
                            <a:off x="2669" y="230143"/>
                            <a:ext cx="188185" cy="193870"/>
                          </a:xfrm>
                          <a:custGeom>
                            <a:avLst/>
                            <a:gdLst/>
                            <a:ahLst/>
                            <a:cxnLst/>
                            <a:rect l="0" t="0" r="0" b="0"/>
                            <a:pathLst>
                              <a:path w="188185" h="193870">
                                <a:moveTo>
                                  <a:pt x="82128" y="6804"/>
                                </a:moveTo>
                                <a:cubicBezTo>
                                  <a:pt x="130439" y="0"/>
                                  <a:pt x="174957" y="34806"/>
                                  <a:pt x="181583" y="84578"/>
                                </a:cubicBezTo>
                                <a:lnTo>
                                  <a:pt x="181583" y="84615"/>
                                </a:lnTo>
                                <a:cubicBezTo>
                                  <a:pt x="188185" y="134405"/>
                                  <a:pt x="154362" y="180262"/>
                                  <a:pt x="106057" y="187066"/>
                                </a:cubicBezTo>
                                <a:cubicBezTo>
                                  <a:pt x="57727" y="193870"/>
                                  <a:pt x="13210" y="159045"/>
                                  <a:pt x="6603" y="109255"/>
                                </a:cubicBezTo>
                                <a:cubicBezTo>
                                  <a:pt x="0" y="59465"/>
                                  <a:pt x="33823" y="13608"/>
                                  <a:pt x="82128" y="6804"/>
                                </a:cubicBezTo>
                                <a:close/>
                              </a:path>
                            </a:pathLst>
                          </a:custGeom>
                          <a:ln w="7492" cap="flat">
                            <a:miter lim="100000"/>
                          </a:ln>
                        </wps:spPr>
                        <wps:style>
                          <a:lnRef idx="1">
                            <a:srgbClr val="FF0000"/>
                          </a:lnRef>
                          <a:fillRef idx="1">
                            <a:srgbClr val="FF0000"/>
                          </a:fillRef>
                          <a:effectRef idx="0">
                            <a:scrgbClr r="0" g="0" b="0"/>
                          </a:effectRef>
                          <a:fontRef idx="none"/>
                        </wps:style>
                        <wps:bodyPr/>
                      </wps:wsp>
                      <wps:wsp>
                        <wps:cNvPr id="30" name="Rectangle 30"/>
                        <wps:cNvSpPr/>
                        <wps:spPr>
                          <a:xfrm>
                            <a:off x="77980" y="289711"/>
                            <a:ext cx="60784" cy="111323"/>
                          </a:xfrm>
                          <a:prstGeom prst="rect">
                            <a:avLst/>
                          </a:prstGeom>
                          <a:ln>
                            <a:noFill/>
                          </a:ln>
                        </wps:spPr>
                        <wps:txbx>
                          <w:txbxContent>
                            <w:p w14:paraId="5A348CE8" w14:textId="77777777" w:rsidR="000E367D" w:rsidRDefault="00AB36C3">
                              <w:pPr>
                                <w:spacing w:after="160" w:line="259" w:lineRule="auto"/>
                                <w:ind w:left="0" w:firstLine="0"/>
                                <w:jc w:val="left"/>
                              </w:pPr>
                              <w:r>
                                <w:rPr>
                                  <w:rFonts w:ascii="Arial" w:eastAsia="Arial" w:hAnsi="Arial" w:cs="Arial"/>
                                  <w:sz w:val="12"/>
                                </w:rPr>
                                <w:t>F</w:t>
                              </w:r>
                            </w:p>
                          </w:txbxContent>
                        </wps:txbx>
                        <wps:bodyPr horzOverflow="overflow" vert="horz" lIns="0" tIns="0" rIns="0" bIns="0" rtlCol="0">
                          <a:noAutofit/>
                        </wps:bodyPr>
                      </wps:wsp>
                      <wps:wsp>
                        <wps:cNvPr id="36" name="Shape 36"/>
                        <wps:cNvSpPr/>
                        <wps:spPr>
                          <a:xfrm>
                            <a:off x="2279755" y="64238"/>
                            <a:ext cx="188185" cy="193889"/>
                          </a:xfrm>
                          <a:custGeom>
                            <a:avLst/>
                            <a:gdLst/>
                            <a:ahLst/>
                            <a:cxnLst/>
                            <a:rect l="0" t="0" r="0" b="0"/>
                            <a:pathLst>
                              <a:path w="188185" h="193889">
                                <a:moveTo>
                                  <a:pt x="82128" y="6804"/>
                                </a:moveTo>
                                <a:cubicBezTo>
                                  <a:pt x="130439" y="0"/>
                                  <a:pt x="174961" y="34829"/>
                                  <a:pt x="181583" y="84596"/>
                                </a:cubicBezTo>
                                <a:lnTo>
                                  <a:pt x="181583" y="84615"/>
                                </a:lnTo>
                                <a:cubicBezTo>
                                  <a:pt x="188185" y="134405"/>
                                  <a:pt x="154363" y="180281"/>
                                  <a:pt x="106057" y="187084"/>
                                </a:cubicBezTo>
                                <a:cubicBezTo>
                                  <a:pt x="57727" y="193889"/>
                                  <a:pt x="13210" y="159045"/>
                                  <a:pt x="6607" y="109255"/>
                                </a:cubicBezTo>
                                <a:cubicBezTo>
                                  <a:pt x="0" y="59483"/>
                                  <a:pt x="33823" y="13608"/>
                                  <a:pt x="82128" y="6804"/>
                                </a:cubicBezTo>
                                <a:close/>
                              </a:path>
                            </a:pathLst>
                          </a:custGeom>
                          <a:ln w="7492" cap="flat">
                            <a:miter lim="100000"/>
                          </a:ln>
                        </wps:spPr>
                        <wps:style>
                          <a:lnRef idx="1">
                            <a:srgbClr val="FF0000"/>
                          </a:lnRef>
                          <a:fillRef idx="1">
                            <a:srgbClr val="FF0000"/>
                          </a:fillRef>
                          <a:effectRef idx="0">
                            <a:scrgbClr r="0" g="0" b="0"/>
                          </a:effectRef>
                          <a:fontRef idx="none"/>
                        </wps:style>
                        <wps:bodyPr/>
                      </wps:wsp>
                      <wps:wsp>
                        <wps:cNvPr id="37" name="Rectangle 37"/>
                        <wps:cNvSpPr/>
                        <wps:spPr>
                          <a:xfrm>
                            <a:off x="2352410" y="123846"/>
                            <a:ext cx="66365" cy="111323"/>
                          </a:xfrm>
                          <a:prstGeom prst="rect">
                            <a:avLst/>
                          </a:prstGeom>
                          <a:ln>
                            <a:noFill/>
                          </a:ln>
                        </wps:spPr>
                        <wps:txbx>
                          <w:txbxContent>
                            <w:p w14:paraId="2318DEC7" w14:textId="77777777" w:rsidR="000E367D" w:rsidRDefault="00AB36C3">
                              <w:pPr>
                                <w:spacing w:after="160" w:line="259" w:lineRule="auto"/>
                                <w:ind w:left="0" w:firstLine="0"/>
                                <w:jc w:val="left"/>
                              </w:pPr>
                              <w:r>
                                <w:rPr>
                                  <w:rFonts w:ascii="Arial" w:eastAsia="Arial" w:hAnsi="Arial" w:cs="Arial"/>
                                  <w:sz w:val="12"/>
                                </w:rPr>
                                <w:t>A</w:t>
                              </w:r>
                            </w:p>
                          </w:txbxContent>
                        </wps:txbx>
                        <wps:bodyPr horzOverflow="overflow" vert="horz" lIns="0" tIns="0" rIns="0" bIns="0" rtlCol="0">
                          <a:noAutofit/>
                        </wps:bodyPr>
                      </wps:wsp>
                      <wps:wsp>
                        <wps:cNvPr id="38" name="Shape 38"/>
                        <wps:cNvSpPr/>
                        <wps:spPr>
                          <a:xfrm>
                            <a:off x="2418899" y="444209"/>
                            <a:ext cx="188185" cy="193870"/>
                          </a:xfrm>
                          <a:custGeom>
                            <a:avLst/>
                            <a:gdLst/>
                            <a:ahLst/>
                            <a:cxnLst/>
                            <a:rect l="0" t="0" r="0" b="0"/>
                            <a:pathLst>
                              <a:path w="188185" h="193870">
                                <a:moveTo>
                                  <a:pt x="82128" y="6785"/>
                                </a:moveTo>
                                <a:cubicBezTo>
                                  <a:pt x="130439" y="0"/>
                                  <a:pt x="174956" y="34806"/>
                                  <a:pt x="181583" y="84577"/>
                                </a:cubicBezTo>
                                <a:lnTo>
                                  <a:pt x="181583" y="84615"/>
                                </a:lnTo>
                                <a:cubicBezTo>
                                  <a:pt x="188185" y="134386"/>
                                  <a:pt x="154362" y="180262"/>
                                  <a:pt x="106056" y="187066"/>
                                </a:cubicBezTo>
                                <a:cubicBezTo>
                                  <a:pt x="57727" y="193870"/>
                                  <a:pt x="13209" y="159026"/>
                                  <a:pt x="6602" y="109255"/>
                                </a:cubicBezTo>
                                <a:cubicBezTo>
                                  <a:pt x="0" y="59465"/>
                                  <a:pt x="33823" y="13589"/>
                                  <a:pt x="82128" y="6785"/>
                                </a:cubicBezTo>
                                <a:close/>
                              </a:path>
                            </a:pathLst>
                          </a:custGeom>
                          <a:ln w="7492" cap="flat">
                            <a:miter lim="100000"/>
                          </a:ln>
                        </wps:spPr>
                        <wps:style>
                          <a:lnRef idx="1">
                            <a:srgbClr val="FF0000"/>
                          </a:lnRef>
                          <a:fillRef idx="1">
                            <a:srgbClr val="FF0000"/>
                          </a:fillRef>
                          <a:effectRef idx="0">
                            <a:scrgbClr r="0" g="0" b="0"/>
                          </a:effectRef>
                          <a:fontRef idx="none"/>
                        </wps:style>
                        <wps:bodyPr/>
                      </wps:wsp>
                      <wps:wsp>
                        <wps:cNvPr id="39" name="Rectangle 39"/>
                        <wps:cNvSpPr/>
                        <wps:spPr>
                          <a:xfrm>
                            <a:off x="2486216" y="503824"/>
                            <a:ext cx="66365" cy="111323"/>
                          </a:xfrm>
                          <a:prstGeom prst="rect">
                            <a:avLst/>
                          </a:prstGeom>
                          <a:ln>
                            <a:noFill/>
                          </a:ln>
                        </wps:spPr>
                        <wps:txbx>
                          <w:txbxContent>
                            <w:p w14:paraId="5598F84E" w14:textId="77777777" w:rsidR="000E367D" w:rsidRDefault="00AB36C3">
                              <w:pPr>
                                <w:spacing w:after="160" w:line="259" w:lineRule="auto"/>
                                <w:ind w:left="0" w:firstLine="0"/>
                                <w:jc w:val="left"/>
                              </w:pPr>
                              <w:r>
                                <w:rPr>
                                  <w:rFonts w:ascii="Arial" w:eastAsia="Arial" w:hAnsi="Arial" w:cs="Arial"/>
                                  <w:sz w:val="12"/>
                                </w:rPr>
                                <w:t>B</w:t>
                              </w:r>
                            </w:p>
                          </w:txbxContent>
                        </wps:txbx>
                        <wps:bodyPr horzOverflow="overflow" vert="horz" lIns="0" tIns="0" rIns="0" bIns="0" rtlCol="0">
                          <a:noAutofit/>
                        </wps:bodyPr>
                      </wps:wsp>
                      <wps:wsp>
                        <wps:cNvPr id="40" name="Shape 40"/>
                        <wps:cNvSpPr/>
                        <wps:spPr>
                          <a:xfrm>
                            <a:off x="1894446" y="631514"/>
                            <a:ext cx="188185" cy="193870"/>
                          </a:xfrm>
                          <a:custGeom>
                            <a:avLst/>
                            <a:gdLst/>
                            <a:ahLst/>
                            <a:cxnLst/>
                            <a:rect l="0" t="0" r="0" b="0"/>
                            <a:pathLst>
                              <a:path w="188185" h="193870">
                                <a:moveTo>
                                  <a:pt x="82128" y="6785"/>
                                </a:moveTo>
                                <a:cubicBezTo>
                                  <a:pt x="130439" y="0"/>
                                  <a:pt x="174957" y="34806"/>
                                  <a:pt x="181582" y="84577"/>
                                </a:cubicBezTo>
                                <a:lnTo>
                                  <a:pt x="181582" y="84615"/>
                                </a:lnTo>
                                <a:cubicBezTo>
                                  <a:pt x="188185" y="134387"/>
                                  <a:pt x="154362" y="180262"/>
                                  <a:pt x="106057" y="187066"/>
                                </a:cubicBezTo>
                                <a:cubicBezTo>
                                  <a:pt x="57727" y="193870"/>
                                  <a:pt x="13209" y="159026"/>
                                  <a:pt x="6603" y="109255"/>
                                </a:cubicBezTo>
                                <a:cubicBezTo>
                                  <a:pt x="0" y="59465"/>
                                  <a:pt x="33822" y="13589"/>
                                  <a:pt x="82128" y="6785"/>
                                </a:cubicBezTo>
                                <a:close/>
                              </a:path>
                            </a:pathLst>
                          </a:custGeom>
                          <a:ln w="7492" cap="flat">
                            <a:miter lim="100000"/>
                          </a:ln>
                        </wps:spPr>
                        <wps:style>
                          <a:lnRef idx="1">
                            <a:srgbClr val="FF0000"/>
                          </a:lnRef>
                          <a:fillRef idx="1">
                            <a:srgbClr val="FF0000"/>
                          </a:fillRef>
                          <a:effectRef idx="0">
                            <a:scrgbClr r="0" g="0" b="0"/>
                          </a:effectRef>
                          <a:fontRef idx="none"/>
                        </wps:style>
                        <wps:bodyPr/>
                      </wps:wsp>
                      <wps:wsp>
                        <wps:cNvPr id="41" name="Rectangle 41"/>
                        <wps:cNvSpPr/>
                        <wps:spPr>
                          <a:xfrm>
                            <a:off x="1961830" y="696480"/>
                            <a:ext cx="71944" cy="111323"/>
                          </a:xfrm>
                          <a:prstGeom prst="rect">
                            <a:avLst/>
                          </a:prstGeom>
                          <a:ln>
                            <a:noFill/>
                          </a:ln>
                        </wps:spPr>
                        <wps:txbx>
                          <w:txbxContent>
                            <w:p w14:paraId="47BCFB34" w14:textId="77777777" w:rsidR="000E367D" w:rsidRDefault="00AB36C3">
                              <w:pPr>
                                <w:spacing w:after="160" w:line="259" w:lineRule="auto"/>
                                <w:ind w:left="0" w:firstLine="0"/>
                                <w:jc w:val="left"/>
                              </w:pPr>
                              <w:r>
                                <w:rPr>
                                  <w:rFonts w:ascii="Arial" w:eastAsia="Arial" w:hAnsi="Arial" w:cs="Arial"/>
                                  <w:sz w:val="12"/>
                                </w:rPr>
                                <w:t>C</w:t>
                              </w:r>
                            </w:p>
                          </w:txbxContent>
                        </wps:txbx>
                        <wps:bodyPr horzOverflow="overflow" vert="horz" lIns="0" tIns="0" rIns="0" bIns="0" rtlCol="0">
                          <a:noAutofit/>
                        </wps:bodyPr>
                      </wps:wsp>
                      <wps:wsp>
                        <wps:cNvPr id="42" name="Shape 42"/>
                        <wps:cNvSpPr/>
                        <wps:spPr>
                          <a:xfrm>
                            <a:off x="2220895" y="872317"/>
                            <a:ext cx="188185" cy="193893"/>
                          </a:xfrm>
                          <a:custGeom>
                            <a:avLst/>
                            <a:gdLst/>
                            <a:ahLst/>
                            <a:cxnLst/>
                            <a:rect l="0" t="0" r="0" b="0"/>
                            <a:pathLst>
                              <a:path w="188185" h="193893">
                                <a:moveTo>
                                  <a:pt x="82128" y="6809"/>
                                </a:moveTo>
                                <a:cubicBezTo>
                                  <a:pt x="130439" y="0"/>
                                  <a:pt x="174956" y="34830"/>
                                  <a:pt x="181578" y="84601"/>
                                </a:cubicBezTo>
                                <a:lnTo>
                                  <a:pt x="181578" y="84639"/>
                                </a:lnTo>
                                <a:cubicBezTo>
                                  <a:pt x="188185" y="134410"/>
                                  <a:pt x="154362" y="180281"/>
                                  <a:pt x="106038" y="187089"/>
                                </a:cubicBezTo>
                                <a:cubicBezTo>
                                  <a:pt x="57727" y="193893"/>
                                  <a:pt x="13205" y="159045"/>
                                  <a:pt x="6602" y="109274"/>
                                </a:cubicBezTo>
                                <a:cubicBezTo>
                                  <a:pt x="0" y="59488"/>
                                  <a:pt x="33822" y="13612"/>
                                  <a:pt x="82128" y="6809"/>
                                </a:cubicBezTo>
                                <a:close/>
                              </a:path>
                            </a:pathLst>
                          </a:custGeom>
                          <a:ln w="7492" cap="flat">
                            <a:miter lim="100000"/>
                          </a:ln>
                        </wps:spPr>
                        <wps:style>
                          <a:lnRef idx="1">
                            <a:srgbClr val="FF0000"/>
                          </a:lnRef>
                          <a:fillRef idx="1">
                            <a:srgbClr val="FF0000"/>
                          </a:fillRef>
                          <a:effectRef idx="0">
                            <a:scrgbClr r="0" g="0" b="0"/>
                          </a:effectRef>
                          <a:fontRef idx="none"/>
                        </wps:style>
                        <wps:bodyPr/>
                      </wps:wsp>
                      <wps:wsp>
                        <wps:cNvPr id="43" name="Rectangle 43"/>
                        <wps:cNvSpPr/>
                        <wps:spPr>
                          <a:xfrm>
                            <a:off x="2288258" y="937266"/>
                            <a:ext cx="71944" cy="111324"/>
                          </a:xfrm>
                          <a:prstGeom prst="rect">
                            <a:avLst/>
                          </a:prstGeom>
                          <a:ln>
                            <a:noFill/>
                          </a:ln>
                        </wps:spPr>
                        <wps:txbx>
                          <w:txbxContent>
                            <w:p w14:paraId="2045F7E2" w14:textId="77777777" w:rsidR="000E367D" w:rsidRDefault="00AB36C3">
                              <w:pPr>
                                <w:spacing w:after="160" w:line="259" w:lineRule="auto"/>
                                <w:ind w:left="0" w:firstLine="0"/>
                                <w:jc w:val="left"/>
                              </w:pPr>
                              <w:r>
                                <w:rPr>
                                  <w:rFonts w:ascii="Arial" w:eastAsia="Arial" w:hAnsi="Arial" w:cs="Arial"/>
                                  <w:sz w:val="12"/>
                                </w:rPr>
                                <w:t>D</w:t>
                              </w:r>
                            </w:p>
                          </w:txbxContent>
                        </wps:txbx>
                        <wps:bodyPr horzOverflow="overflow" vert="horz" lIns="0" tIns="0" rIns="0" bIns="0" rtlCol="0">
                          <a:noAutofit/>
                        </wps:bodyPr>
                      </wps:wsp>
                      <wps:wsp>
                        <wps:cNvPr id="44" name="Shape 44"/>
                        <wps:cNvSpPr/>
                        <wps:spPr>
                          <a:xfrm>
                            <a:off x="2723948" y="717135"/>
                            <a:ext cx="188162" cy="193870"/>
                          </a:xfrm>
                          <a:custGeom>
                            <a:avLst/>
                            <a:gdLst/>
                            <a:ahLst/>
                            <a:cxnLst/>
                            <a:rect l="0" t="0" r="0" b="0"/>
                            <a:pathLst>
                              <a:path w="188162" h="193870">
                                <a:moveTo>
                                  <a:pt x="82129" y="6804"/>
                                </a:moveTo>
                                <a:cubicBezTo>
                                  <a:pt x="130435" y="0"/>
                                  <a:pt x="174938" y="34806"/>
                                  <a:pt x="181559" y="84578"/>
                                </a:cubicBezTo>
                                <a:lnTo>
                                  <a:pt x="181559" y="84615"/>
                                </a:lnTo>
                                <a:cubicBezTo>
                                  <a:pt x="188162" y="134405"/>
                                  <a:pt x="154363" y="180262"/>
                                  <a:pt x="106033" y="187066"/>
                                </a:cubicBezTo>
                                <a:cubicBezTo>
                                  <a:pt x="57727" y="193870"/>
                                  <a:pt x="13205" y="159045"/>
                                  <a:pt x="6603" y="109255"/>
                                </a:cubicBezTo>
                                <a:cubicBezTo>
                                  <a:pt x="0" y="59465"/>
                                  <a:pt x="33799" y="13608"/>
                                  <a:pt x="82129" y="6804"/>
                                </a:cubicBezTo>
                                <a:close/>
                              </a:path>
                            </a:pathLst>
                          </a:custGeom>
                          <a:ln w="7492" cap="flat">
                            <a:miter lim="100000"/>
                          </a:ln>
                        </wps:spPr>
                        <wps:style>
                          <a:lnRef idx="1">
                            <a:srgbClr val="FF0000"/>
                          </a:lnRef>
                          <a:fillRef idx="1">
                            <a:srgbClr val="FF0000"/>
                          </a:fillRef>
                          <a:effectRef idx="0">
                            <a:scrgbClr r="0" g="0" b="0"/>
                          </a:effectRef>
                          <a:fontRef idx="none"/>
                        </wps:style>
                        <wps:bodyPr/>
                      </wps:wsp>
                      <wps:wsp>
                        <wps:cNvPr id="45" name="Rectangle 45"/>
                        <wps:cNvSpPr/>
                        <wps:spPr>
                          <a:xfrm>
                            <a:off x="2791322" y="771435"/>
                            <a:ext cx="66365" cy="111324"/>
                          </a:xfrm>
                          <a:prstGeom prst="rect">
                            <a:avLst/>
                          </a:prstGeom>
                          <a:ln>
                            <a:noFill/>
                          </a:ln>
                        </wps:spPr>
                        <wps:txbx>
                          <w:txbxContent>
                            <w:p w14:paraId="2E2DC0CC" w14:textId="77777777" w:rsidR="000E367D" w:rsidRDefault="00AB36C3">
                              <w:pPr>
                                <w:spacing w:after="160" w:line="259" w:lineRule="auto"/>
                                <w:ind w:left="0" w:firstLine="0"/>
                                <w:jc w:val="left"/>
                              </w:pPr>
                              <w:r>
                                <w:rPr>
                                  <w:rFonts w:ascii="Arial" w:eastAsia="Arial" w:hAnsi="Arial" w:cs="Arial"/>
                                  <w:sz w:val="12"/>
                                </w:rPr>
                                <w:t>E</w:t>
                              </w:r>
                            </w:p>
                          </w:txbxContent>
                        </wps:txbx>
                        <wps:bodyPr horzOverflow="overflow" vert="horz" lIns="0" tIns="0" rIns="0" bIns="0" rtlCol="0">
                          <a:noAutofit/>
                        </wps:bodyPr>
                      </wps:wsp>
                      <wps:wsp>
                        <wps:cNvPr id="46" name="Shape 46"/>
                        <wps:cNvSpPr/>
                        <wps:spPr>
                          <a:xfrm>
                            <a:off x="1897120" y="262243"/>
                            <a:ext cx="188180" cy="193888"/>
                          </a:xfrm>
                          <a:custGeom>
                            <a:avLst/>
                            <a:gdLst/>
                            <a:ahLst/>
                            <a:cxnLst/>
                            <a:rect l="0" t="0" r="0" b="0"/>
                            <a:pathLst>
                              <a:path w="188180" h="193888">
                                <a:moveTo>
                                  <a:pt x="82142" y="6803"/>
                                </a:moveTo>
                                <a:cubicBezTo>
                                  <a:pt x="130434" y="0"/>
                                  <a:pt x="174957" y="34829"/>
                                  <a:pt x="181578" y="84601"/>
                                </a:cubicBezTo>
                                <a:lnTo>
                                  <a:pt x="181578" y="84620"/>
                                </a:lnTo>
                                <a:cubicBezTo>
                                  <a:pt x="188180" y="134405"/>
                                  <a:pt x="154358" y="180280"/>
                                  <a:pt x="106052" y="187085"/>
                                </a:cubicBezTo>
                                <a:cubicBezTo>
                                  <a:pt x="57727" y="193888"/>
                                  <a:pt x="13205" y="159045"/>
                                  <a:pt x="6603" y="109255"/>
                                </a:cubicBezTo>
                                <a:cubicBezTo>
                                  <a:pt x="0" y="59483"/>
                                  <a:pt x="33818" y="13608"/>
                                  <a:pt x="82142" y="6803"/>
                                </a:cubicBezTo>
                                <a:close/>
                              </a:path>
                            </a:pathLst>
                          </a:custGeom>
                          <a:ln w="7492" cap="flat">
                            <a:miter lim="100000"/>
                          </a:ln>
                        </wps:spPr>
                        <wps:style>
                          <a:lnRef idx="1">
                            <a:srgbClr val="FF0000"/>
                          </a:lnRef>
                          <a:fillRef idx="1">
                            <a:srgbClr val="FF0000"/>
                          </a:fillRef>
                          <a:effectRef idx="0">
                            <a:scrgbClr r="0" g="0" b="0"/>
                          </a:effectRef>
                          <a:fontRef idx="none"/>
                        </wps:style>
                        <wps:bodyPr/>
                      </wps:wsp>
                      <wps:wsp>
                        <wps:cNvPr id="47" name="Rectangle 47"/>
                        <wps:cNvSpPr/>
                        <wps:spPr>
                          <a:xfrm>
                            <a:off x="1972432" y="321821"/>
                            <a:ext cx="60784" cy="111323"/>
                          </a:xfrm>
                          <a:prstGeom prst="rect">
                            <a:avLst/>
                          </a:prstGeom>
                          <a:ln>
                            <a:noFill/>
                          </a:ln>
                        </wps:spPr>
                        <wps:txbx>
                          <w:txbxContent>
                            <w:p w14:paraId="33B5E443" w14:textId="77777777" w:rsidR="000E367D" w:rsidRDefault="00AB36C3">
                              <w:pPr>
                                <w:spacing w:after="160" w:line="259" w:lineRule="auto"/>
                                <w:ind w:left="0" w:firstLine="0"/>
                                <w:jc w:val="left"/>
                              </w:pPr>
                              <w:r>
                                <w:rPr>
                                  <w:rFonts w:ascii="Arial" w:eastAsia="Arial" w:hAnsi="Arial" w:cs="Arial"/>
                                  <w:sz w:val="12"/>
                                </w:rPr>
                                <w:t>F</w:t>
                              </w:r>
                            </w:p>
                          </w:txbxContent>
                        </wps:txbx>
                        <wps:bodyPr horzOverflow="overflow" vert="horz" lIns="0" tIns="0" rIns="0" bIns="0" rtlCol="0">
                          <a:noAutofit/>
                        </wps:bodyPr>
                      </wps:wsp>
                      <wps:wsp>
                        <wps:cNvPr id="3239" name="Rectangle 3239"/>
                        <wps:cNvSpPr/>
                        <wps:spPr>
                          <a:xfrm>
                            <a:off x="1099470" y="0"/>
                            <a:ext cx="77564" cy="155853"/>
                          </a:xfrm>
                          <a:prstGeom prst="rect">
                            <a:avLst/>
                          </a:prstGeom>
                          <a:ln>
                            <a:noFill/>
                          </a:ln>
                        </wps:spPr>
                        <wps:txbx>
                          <w:txbxContent>
                            <w:p w14:paraId="55C860BF" w14:textId="77777777" w:rsidR="000E367D" w:rsidRDefault="00AB36C3">
                              <w:pPr>
                                <w:spacing w:after="160" w:line="259" w:lineRule="auto"/>
                                <w:ind w:left="0" w:firstLine="0"/>
                                <w:jc w:val="left"/>
                              </w:pPr>
                              <w:r>
                                <w:rPr>
                                  <w:rFonts w:ascii="Arial" w:eastAsia="Arial" w:hAnsi="Arial" w:cs="Arial"/>
                                  <w:sz w:val="17"/>
                                </w:rPr>
                                <w:t>2</w:t>
                              </w:r>
                            </w:p>
                          </w:txbxContent>
                        </wps:txbx>
                        <wps:bodyPr horzOverflow="overflow" vert="horz" lIns="0" tIns="0" rIns="0" bIns="0" rtlCol="0">
                          <a:noAutofit/>
                        </wps:bodyPr>
                      </wps:wsp>
                      <wps:wsp>
                        <wps:cNvPr id="3240" name="Rectangle 3240"/>
                        <wps:cNvSpPr/>
                        <wps:spPr>
                          <a:xfrm>
                            <a:off x="1157789" y="0"/>
                            <a:ext cx="507239" cy="155853"/>
                          </a:xfrm>
                          <a:prstGeom prst="rect">
                            <a:avLst/>
                          </a:prstGeom>
                          <a:ln>
                            <a:noFill/>
                          </a:ln>
                        </wps:spPr>
                        <wps:txbx>
                          <w:txbxContent>
                            <w:p w14:paraId="0BB447B6" w14:textId="77777777" w:rsidR="000E367D" w:rsidRDefault="00AB36C3">
                              <w:pPr>
                                <w:spacing w:after="160" w:line="259" w:lineRule="auto"/>
                                <w:ind w:left="0" w:firstLine="0"/>
                                <w:jc w:val="left"/>
                              </w:pPr>
                              <w:r>
                                <w:rPr>
                                  <w:rFonts w:ascii="Arial" w:eastAsia="Arial" w:hAnsi="Arial" w:cs="Arial"/>
                                  <w:sz w:val="17"/>
                                </w:rPr>
                                <w:t>A  -&gt; 1B</w:t>
                              </w:r>
                            </w:p>
                          </w:txbxContent>
                        </wps:txbx>
                        <wps:bodyPr horzOverflow="overflow" vert="horz" lIns="0" tIns="0" rIns="0" bIns="0" rtlCol="0">
                          <a:noAutofit/>
                        </wps:bodyPr>
                      </wps:wsp>
                      <wps:wsp>
                        <wps:cNvPr id="3243" name="Rectangle 3243"/>
                        <wps:cNvSpPr/>
                        <wps:spPr>
                          <a:xfrm>
                            <a:off x="1099470" y="262226"/>
                            <a:ext cx="77564" cy="155853"/>
                          </a:xfrm>
                          <a:prstGeom prst="rect">
                            <a:avLst/>
                          </a:prstGeom>
                          <a:ln>
                            <a:noFill/>
                          </a:ln>
                        </wps:spPr>
                        <wps:txbx>
                          <w:txbxContent>
                            <w:p w14:paraId="27AD39DF" w14:textId="77777777" w:rsidR="000E367D" w:rsidRDefault="00AB36C3">
                              <w:pPr>
                                <w:spacing w:after="160" w:line="259" w:lineRule="auto"/>
                                <w:ind w:left="0" w:firstLine="0"/>
                                <w:jc w:val="left"/>
                              </w:pPr>
                              <w:r>
                                <w:rPr>
                                  <w:rFonts w:ascii="Arial" w:eastAsia="Arial" w:hAnsi="Arial" w:cs="Arial"/>
                                  <w:sz w:val="17"/>
                                </w:rPr>
                                <w:t>1</w:t>
                              </w:r>
                            </w:p>
                          </w:txbxContent>
                        </wps:txbx>
                        <wps:bodyPr horzOverflow="overflow" vert="horz" lIns="0" tIns="0" rIns="0" bIns="0" rtlCol="0">
                          <a:noAutofit/>
                        </wps:bodyPr>
                      </wps:wsp>
                      <wps:wsp>
                        <wps:cNvPr id="3244" name="Rectangle 3244"/>
                        <wps:cNvSpPr/>
                        <wps:spPr>
                          <a:xfrm>
                            <a:off x="1157789" y="262226"/>
                            <a:ext cx="476548" cy="155853"/>
                          </a:xfrm>
                          <a:prstGeom prst="rect">
                            <a:avLst/>
                          </a:prstGeom>
                          <a:ln>
                            <a:noFill/>
                          </a:ln>
                        </wps:spPr>
                        <wps:txbx>
                          <w:txbxContent>
                            <w:p w14:paraId="67F61B47" w14:textId="77777777" w:rsidR="000E367D" w:rsidRDefault="00AB36C3">
                              <w:pPr>
                                <w:spacing w:after="160" w:line="259" w:lineRule="auto"/>
                                <w:ind w:left="0" w:firstLine="0"/>
                                <w:jc w:val="left"/>
                              </w:pPr>
                              <w:r>
                                <w:rPr>
                                  <w:rFonts w:ascii="Arial" w:eastAsia="Arial" w:hAnsi="Arial" w:cs="Arial"/>
                                  <w:sz w:val="17"/>
                                </w:rPr>
                                <w:t>B -&gt; 1C</w:t>
                              </w:r>
                            </w:p>
                          </w:txbxContent>
                        </wps:txbx>
                        <wps:bodyPr horzOverflow="overflow" vert="horz" lIns="0" tIns="0" rIns="0" bIns="0" rtlCol="0">
                          <a:noAutofit/>
                        </wps:bodyPr>
                      </wps:wsp>
                      <wps:wsp>
                        <wps:cNvPr id="3247" name="Rectangle 3247"/>
                        <wps:cNvSpPr/>
                        <wps:spPr>
                          <a:xfrm>
                            <a:off x="1099470" y="524453"/>
                            <a:ext cx="77564" cy="155853"/>
                          </a:xfrm>
                          <a:prstGeom prst="rect">
                            <a:avLst/>
                          </a:prstGeom>
                          <a:ln>
                            <a:noFill/>
                          </a:ln>
                        </wps:spPr>
                        <wps:txbx>
                          <w:txbxContent>
                            <w:p w14:paraId="69D26D14" w14:textId="77777777" w:rsidR="000E367D" w:rsidRDefault="00AB36C3">
                              <w:pPr>
                                <w:spacing w:after="160" w:line="259" w:lineRule="auto"/>
                                <w:ind w:left="0" w:firstLine="0"/>
                                <w:jc w:val="left"/>
                              </w:pPr>
                              <w:r>
                                <w:rPr>
                                  <w:rFonts w:ascii="Arial" w:eastAsia="Arial" w:hAnsi="Arial" w:cs="Arial"/>
                                  <w:sz w:val="17"/>
                                </w:rPr>
                                <w:t>1</w:t>
                              </w:r>
                            </w:p>
                          </w:txbxContent>
                        </wps:txbx>
                        <wps:bodyPr horzOverflow="overflow" vert="horz" lIns="0" tIns="0" rIns="0" bIns="0" rtlCol="0">
                          <a:noAutofit/>
                        </wps:bodyPr>
                      </wps:wsp>
                      <wps:wsp>
                        <wps:cNvPr id="3248" name="Rectangle 3248"/>
                        <wps:cNvSpPr/>
                        <wps:spPr>
                          <a:xfrm>
                            <a:off x="1157789" y="524453"/>
                            <a:ext cx="476548" cy="155853"/>
                          </a:xfrm>
                          <a:prstGeom prst="rect">
                            <a:avLst/>
                          </a:prstGeom>
                          <a:ln>
                            <a:noFill/>
                          </a:ln>
                        </wps:spPr>
                        <wps:txbx>
                          <w:txbxContent>
                            <w:p w14:paraId="0F03D89C" w14:textId="77777777" w:rsidR="000E367D" w:rsidRDefault="00AB36C3">
                              <w:pPr>
                                <w:spacing w:after="160" w:line="259" w:lineRule="auto"/>
                                <w:ind w:left="0" w:firstLine="0"/>
                                <w:jc w:val="left"/>
                              </w:pPr>
                              <w:r>
                                <w:rPr>
                                  <w:rFonts w:ascii="Arial" w:eastAsia="Arial" w:hAnsi="Arial" w:cs="Arial"/>
                                  <w:sz w:val="17"/>
                                </w:rPr>
                                <w:t>B -&gt; 2D</w:t>
                              </w:r>
                            </w:p>
                          </w:txbxContent>
                        </wps:txbx>
                        <wps:bodyPr horzOverflow="overflow" vert="horz" lIns="0" tIns="0" rIns="0" bIns="0" rtlCol="0">
                          <a:noAutofit/>
                        </wps:bodyPr>
                      </wps:wsp>
                      <wps:wsp>
                        <wps:cNvPr id="3252" name="Rectangle 3252"/>
                        <wps:cNvSpPr/>
                        <wps:spPr>
                          <a:xfrm>
                            <a:off x="1099470" y="786680"/>
                            <a:ext cx="77564" cy="155853"/>
                          </a:xfrm>
                          <a:prstGeom prst="rect">
                            <a:avLst/>
                          </a:prstGeom>
                          <a:ln>
                            <a:noFill/>
                          </a:ln>
                        </wps:spPr>
                        <wps:txbx>
                          <w:txbxContent>
                            <w:p w14:paraId="1E489573" w14:textId="77777777" w:rsidR="000E367D" w:rsidRDefault="00AB36C3">
                              <w:pPr>
                                <w:spacing w:after="160" w:line="259" w:lineRule="auto"/>
                                <w:ind w:left="0" w:firstLine="0"/>
                                <w:jc w:val="left"/>
                              </w:pPr>
                              <w:r>
                                <w:rPr>
                                  <w:rFonts w:ascii="Arial" w:eastAsia="Arial" w:hAnsi="Arial" w:cs="Arial"/>
                                  <w:sz w:val="17"/>
                                </w:rPr>
                                <w:t>1</w:t>
                              </w:r>
                            </w:p>
                          </w:txbxContent>
                        </wps:txbx>
                        <wps:bodyPr horzOverflow="overflow" vert="horz" lIns="0" tIns="0" rIns="0" bIns="0" rtlCol="0">
                          <a:noAutofit/>
                        </wps:bodyPr>
                      </wps:wsp>
                      <wps:wsp>
                        <wps:cNvPr id="3253" name="Rectangle 3253"/>
                        <wps:cNvSpPr/>
                        <wps:spPr>
                          <a:xfrm>
                            <a:off x="1157789" y="786680"/>
                            <a:ext cx="476408" cy="155853"/>
                          </a:xfrm>
                          <a:prstGeom prst="rect">
                            <a:avLst/>
                          </a:prstGeom>
                          <a:ln>
                            <a:noFill/>
                          </a:ln>
                        </wps:spPr>
                        <wps:txbx>
                          <w:txbxContent>
                            <w:p w14:paraId="6EDE7A3D" w14:textId="77777777" w:rsidR="000E367D" w:rsidRDefault="00AB36C3">
                              <w:pPr>
                                <w:spacing w:after="160" w:line="259" w:lineRule="auto"/>
                                <w:ind w:left="0" w:firstLine="0"/>
                                <w:jc w:val="left"/>
                              </w:pPr>
                              <w:r>
                                <w:rPr>
                                  <w:rFonts w:ascii="Arial" w:eastAsia="Arial" w:hAnsi="Arial" w:cs="Arial"/>
                                  <w:sz w:val="17"/>
                                </w:rPr>
                                <w:t>D -&gt; 1E</w:t>
                              </w:r>
                            </w:p>
                          </w:txbxContent>
                        </wps:txbx>
                        <wps:bodyPr horzOverflow="overflow" vert="horz" lIns="0" tIns="0" rIns="0" bIns="0" rtlCol="0">
                          <a:noAutofit/>
                        </wps:bodyPr>
                      </wps:wsp>
                      <wps:wsp>
                        <wps:cNvPr id="3241" name="Rectangle 3241"/>
                        <wps:cNvSpPr/>
                        <wps:spPr>
                          <a:xfrm>
                            <a:off x="3031943" y="9628"/>
                            <a:ext cx="77565" cy="155853"/>
                          </a:xfrm>
                          <a:prstGeom prst="rect">
                            <a:avLst/>
                          </a:prstGeom>
                          <a:ln>
                            <a:noFill/>
                          </a:ln>
                        </wps:spPr>
                        <wps:txbx>
                          <w:txbxContent>
                            <w:p w14:paraId="0D158CC8" w14:textId="77777777" w:rsidR="000E367D" w:rsidRDefault="00AB36C3">
                              <w:pPr>
                                <w:spacing w:after="160" w:line="259" w:lineRule="auto"/>
                                <w:ind w:left="0" w:firstLine="0"/>
                                <w:jc w:val="left"/>
                              </w:pPr>
                              <w:r>
                                <w:rPr>
                                  <w:rFonts w:ascii="Arial" w:eastAsia="Arial" w:hAnsi="Arial" w:cs="Arial"/>
                                  <w:sz w:val="17"/>
                                </w:rPr>
                                <w:t>2</w:t>
                              </w:r>
                            </w:p>
                          </w:txbxContent>
                        </wps:txbx>
                        <wps:bodyPr horzOverflow="overflow" vert="horz" lIns="0" tIns="0" rIns="0" bIns="0" rtlCol="0">
                          <a:noAutofit/>
                        </wps:bodyPr>
                      </wps:wsp>
                      <wps:wsp>
                        <wps:cNvPr id="3242" name="Rectangle 3242"/>
                        <wps:cNvSpPr/>
                        <wps:spPr>
                          <a:xfrm>
                            <a:off x="3090262" y="9628"/>
                            <a:ext cx="507238" cy="155853"/>
                          </a:xfrm>
                          <a:prstGeom prst="rect">
                            <a:avLst/>
                          </a:prstGeom>
                          <a:ln>
                            <a:noFill/>
                          </a:ln>
                        </wps:spPr>
                        <wps:txbx>
                          <w:txbxContent>
                            <w:p w14:paraId="71AEEE87" w14:textId="77777777" w:rsidR="000E367D" w:rsidRDefault="00AB36C3">
                              <w:pPr>
                                <w:spacing w:after="160" w:line="259" w:lineRule="auto"/>
                                <w:ind w:left="0" w:firstLine="0"/>
                                <w:jc w:val="left"/>
                              </w:pPr>
                              <w:r>
                                <w:rPr>
                                  <w:rFonts w:ascii="Arial" w:eastAsia="Arial" w:hAnsi="Arial" w:cs="Arial"/>
                                  <w:sz w:val="17"/>
                                </w:rPr>
                                <w:t>A  -&gt; 1B</w:t>
                              </w:r>
                            </w:p>
                          </w:txbxContent>
                        </wps:txbx>
                        <wps:bodyPr horzOverflow="overflow" vert="horz" lIns="0" tIns="0" rIns="0" bIns="0" rtlCol="0">
                          <a:noAutofit/>
                        </wps:bodyPr>
                      </wps:wsp>
                      <wps:wsp>
                        <wps:cNvPr id="56" name="Rectangle 56"/>
                        <wps:cNvSpPr/>
                        <wps:spPr>
                          <a:xfrm>
                            <a:off x="3031943" y="140741"/>
                            <a:ext cx="301190" cy="155853"/>
                          </a:xfrm>
                          <a:prstGeom prst="rect">
                            <a:avLst/>
                          </a:prstGeom>
                          <a:ln>
                            <a:noFill/>
                          </a:ln>
                        </wps:spPr>
                        <wps:txbx>
                          <w:txbxContent>
                            <w:p w14:paraId="5F7AE9BD" w14:textId="77777777" w:rsidR="000E367D" w:rsidRDefault="00AB36C3">
                              <w:pPr>
                                <w:spacing w:after="160" w:line="259" w:lineRule="auto"/>
                                <w:ind w:left="0" w:firstLine="0"/>
                                <w:jc w:val="left"/>
                              </w:pPr>
                              <w:r>
                                <w:rPr>
                                  <w:rFonts w:ascii="Arial" w:eastAsia="Arial" w:hAnsi="Arial" w:cs="Arial"/>
                                  <w:sz w:val="17"/>
                                </w:rPr>
                                <w:t xml:space="preserve">      k</w:t>
                              </w:r>
                            </w:p>
                          </w:txbxContent>
                        </wps:txbx>
                        <wps:bodyPr horzOverflow="overflow" vert="horz" lIns="0" tIns="0" rIns="0" bIns="0" rtlCol="0">
                          <a:noAutofit/>
                        </wps:bodyPr>
                      </wps:wsp>
                      <wps:wsp>
                        <wps:cNvPr id="57" name="Rectangle 57"/>
                        <wps:cNvSpPr/>
                        <wps:spPr>
                          <a:xfrm>
                            <a:off x="3258932" y="194952"/>
                            <a:ext cx="50418" cy="101306"/>
                          </a:xfrm>
                          <a:prstGeom prst="rect">
                            <a:avLst/>
                          </a:prstGeom>
                          <a:ln>
                            <a:noFill/>
                          </a:ln>
                        </wps:spPr>
                        <wps:txbx>
                          <w:txbxContent>
                            <w:p w14:paraId="230602F5" w14:textId="77777777" w:rsidR="000E367D" w:rsidRDefault="00AB36C3">
                              <w:pPr>
                                <w:spacing w:after="160" w:line="259" w:lineRule="auto"/>
                                <w:ind w:left="0" w:firstLine="0"/>
                                <w:jc w:val="left"/>
                              </w:pPr>
                              <w:r>
                                <w:rPr>
                                  <w:rFonts w:ascii="Arial" w:eastAsia="Arial" w:hAnsi="Arial" w:cs="Arial"/>
                                  <w:sz w:val="11"/>
                                </w:rPr>
                                <w:t>2</w:t>
                              </w:r>
                            </w:p>
                          </w:txbxContent>
                        </wps:txbx>
                        <wps:bodyPr horzOverflow="overflow" vert="horz" lIns="0" tIns="0" rIns="0" bIns="0" rtlCol="0">
                          <a:noAutofit/>
                        </wps:bodyPr>
                      </wps:wsp>
                      <wps:wsp>
                        <wps:cNvPr id="3245" name="Rectangle 3245"/>
                        <wps:cNvSpPr/>
                        <wps:spPr>
                          <a:xfrm>
                            <a:off x="3031943" y="271854"/>
                            <a:ext cx="77565" cy="155853"/>
                          </a:xfrm>
                          <a:prstGeom prst="rect">
                            <a:avLst/>
                          </a:prstGeom>
                          <a:ln>
                            <a:noFill/>
                          </a:ln>
                        </wps:spPr>
                        <wps:txbx>
                          <w:txbxContent>
                            <w:p w14:paraId="41E3131E" w14:textId="77777777" w:rsidR="000E367D" w:rsidRDefault="00AB36C3">
                              <w:pPr>
                                <w:spacing w:after="160" w:line="259" w:lineRule="auto"/>
                                <w:ind w:left="0" w:firstLine="0"/>
                                <w:jc w:val="left"/>
                              </w:pPr>
                              <w:r>
                                <w:rPr>
                                  <w:rFonts w:ascii="Arial" w:eastAsia="Arial" w:hAnsi="Arial" w:cs="Arial"/>
                                  <w:sz w:val="17"/>
                                </w:rPr>
                                <w:t>1</w:t>
                              </w:r>
                            </w:p>
                          </w:txbxContent>
                        </wps:txbx>
                        <wps:bodyPr horzOverflow="overflow" vert="horz" lIns="0" tIns="0" rIns="0" bIns="0" rtlCol="0">
                          <a:noAutofit/>
                        </wps:bodyPr>
                      </wps:wsp>
                      <wps:wsp>
                        <wps:cNvPr id="3246" name="Rectangle 3246"/>
                        <wps:cNvSpPr/>
                        <wps:spPr>
                          <a:xfrm>
                            <a:off x="3090262" y="271854"/>
                            <a:ext cx="476547" cy="155853"/>
                          </a:xfrm>
                          <a:prstGeom prst="rect">
                            <a:avLst/>
                          </a:prstGeom>
                          <a:ln>
                            <a:noFill/>
                          </a:ln>
                        </wps:spPr>
                        <wps:txbx>
                          <w:txbxContent>
                            <w:p w14:paraId="13078E1E" w14:textId="77777777" w:rsidR="000E367D" w:rsidRDefault="00AB36C3">
                              <w:pPr>
                                <w:spacing w:after="160" w:line="259" w:lineRule="auto"/>
                                <w:ind w:left="0" w:firstLine="0"/>
                                <w:jc w:val="left"/>
                              </w:pPr>
                              <w:r>
                                <w:rPr>
                                  <w:rFonts w:ascii="Arial" w:eastAsia="Arial" w:hAnsi="Arial" w:cs="Arial"/>
                                  <w:sz w:val="17"/>
                                </w:rPr>
                                <w:t>B -&gt; 1C</w:t>
                              </w:r>
                            </w:p>
                          </w:txbxContent>
                        </wps:txbx>
                        <wps:bodyPr horzOverflow="overflow" vert="horz" lIns="0" tIns="0" rIns="0" bIns="0" rtlCol="0">
                          <a:noAutofit/>
                        </wps:bodyPr>
                      </wps:wsp>
                      <wps:wsp>
                        <wps:cNvPr id="59" name="Rectangle 59"/>
                        <wps:cNvSpPr/>
                        <wps:spPr>
                          <a:xfrm>
                            <a:off x="3031943" y="402968"/>
                            <a:ext cx="301190" cy="155853"/>
                          </a:xfrm>
                          <a:prstGeom prst="rect">
                            <a:avLst/>
                          </a:prstGeom>
                          <a:ln>
                            <a:noFill/>
                          </a:ln>
                        </wps:spPr>
                        <wps:txbx>
                          <w:txbxContent>
                            <w:p w14:paraId="74C739D4" w14:textId="77777777" w:rsidR="000E367D" w:rsidRDefault="00AB36C3">
                              <w:pPr>
                                <w:spacing w:after="160" w:line="259" w:lineRule="auto"/>
                                <w:ind w:left="0" w:firstLine="0"/>
                                <w:jc w:val="left"/>
                              </w:pPr>
                              <w:r>
                                <w:rPr>
                                  <w:rFonts w:ascii="Arial" w:eastAsia="Arial" w:hAnsi="Arial" w:cs="Arial"/>
                                  <w:sz w:val="17"/>
                                </w:rPr>
                                <w:t xml:space="preserve">      k</w:t>
                              </w:r>
                            </w:p>
                          </w:txbxContent>
                        </wps:txbx>
                        <wps:bodyPr horzOverflow="overflow" vert="horz" lIns="0" tIns="0" rIns="0" bIns="0" rtlCol="0">
                          <a:noAutofit/>
                        </wps:bodyPr>
                      </wps:wsp>
                      <wps:wsp>
                        <wps:cNvPr id="60" name="Rectangle 60"/>
                        <wps:cNvSpPr/>
                        <wps:spPr>
                          <a:xfrm>
                            <a:off x="3258932" y="457179"/>
                            <a:ext cx="50418" cy="101306"/>
                          </a:xfrm>
                          <a:prstGeom prst="rect">
                            <a:avLst/>
                          </a:prstGeom>
                          <a:ln>
                            <a:noFill/>
                          </a:ln>
                        </wps:spPr>
                        <wps:txbx>
                          <w:txbxContent>
                            <w:p w14:paraId="6A8DB9E1" w14:textId="77777777" w:rsidR="000E367D" w:rsidRDefault="00AB36C3">
                              <w:pPr>
                                <w:spacing w:after="160" w:line="259" w:lineRule="auto"/>
                                <w:ind w:left="0" w:firstLine="0"/>
                                <w:jc w:val="left"/>
                              </w:pPr>
                              <w:r>
                                <w:rPr>
                                  <w:rFonts w:ascii="Arial" w:eastAsia="Arial" w:hAnsi="Arial" w:cs="Arial"/>
                                  <w:sz w:val="11"/>
                                </w:rPr>
                                <w:t>3</w:t>
                              </w:r>
                            </w:p>
                          </w:txbxContent>
                        </wps:txbx>
                        <wps:bodyPr horzOverflow="overflow" vert="horz" lIns="0" tIns="0" rIns="0" bIns="0" rtlCol="0">
                          <a:noAutofit/>
                        </wps:bodyPr>
                      </wps:wsp>
                      <wps:wsp>
                        <wps:cNvPr id="3249" name="Rectangle 3249"/>
                        <wps:cNvSpPr/>
                        <wps:spPr>
                          <a:xfrm>
                            <a:off x="3031943" y="534081"/>
                            <a:ext cx="77565" cy="155853"/>
                          </a:xfrm>
                          <a:prstGeom prst="rect">
                            <a:avLst/>
                          </a:prstGeom>
                          <a:ln>
                            <a:noFill/>
                          </a:ln>
                        </wps:spPr>
                        <wps:txbx>
                          <w:txbxContent>
                            <w:p w14:paraId="3C9346B2" w14:textId="77777777" w:rsidR="000E367D" w:rsidRDefault="00AB36C3">
                              <w:pPr>
                                <w:spacing w:after="160" w:line="259" w:lineRule="auto"/>
                                <w:ind w:left="0" w:firstLine="0"/>
                                <w:jc w:val="left"/>
                              </w:pPr>
                              <w:r>
                                <w:rPr>
                                  <w:rFonts w:ascii="Arial" w:eastAsia="Arial" w:hAnsi="Arial" w:cs="Arial"/>
                                  <w:sz w:val="17"/>
                                </w:rPr>
                                <w:t>1</w:t>
                              </w:r>
                            </w:p>
                          </w:txbxContent>
                        </wps:txbx>
                        <wps:bodyPr horzOverflow="overflow" vert="horz" lIns="0" tIns="0" rIns="0" bIns="0" rtlCol="0">
                          <a:noAutofit/>
                        </wps:bodyPr>
                      </wps:wsp>
                      <wps:wsp>
                        <wps:cNvPr id="3251" name="Rectangle 3251"/>
                        <wps:cNvSpPr/>
                        <wps:spPr>
                          <a:xfrm>
                            <a:off x="3090262" y="534081"/>
                            <a:ext cx="476547" cy="155853"/>
                          </a:xfrm>
                          <a:prstGeom prst="rect">
                            <a:avLst/>
                          </a:prstGeom>
                          <a:ln>
                            <a:noFill/>
                          </a:ln>
                        </wps:spPr>
                        <wps:txbx>
                          <w:txbxContent>
                            <w:p w14:paraId="5C001B67" w14:textId="77777777" w:rsidR="000E367D" w:rsidRDefault="00AB36C3">
                              <w:pPr>
                                <w:spacing w:after="160" w:line="259" w:lineRule="auto"/>
                                <w:ind w:left="0" w:firstLine="0"/>
                                <w:jc w:val="left"/>
                              </w:pPr>
                              <w:r>
                                <w:rPr>
                                  <w:rFonts w:ascii="Arial" w:eastAsia="Arial" w:hAnsi="Arial" w:cs="Arial"/>
                                  <w:sz w:val="17"/>
                                </w:rPr>
                                <w:t>B -&gt; 2D</w:t>
                              </w:r>
                            </w:p>
                          </w:txbxContent>
                        </wps:txbx>
                        <wps:bodyPr horzOverflow="overflow" vert="horz" lIns="0" tIns="0" rIns="0" bIns="0" rtlCol="0">
                          <a:noAutofit/>
                        </wps:bodyPr>
                      </wps:wsp>
                      <wps:wsp>
                        <wps:cNvPr id="62" name="Rectangle 62"/>
                        <wps:cNvSpPr/>
                        <wps:spPr>
                          <a:xfrm>
                            <a:off x="3031943" y="665194"/>
                            <a:ext cx="301190" cy="155852"/>
                          </a:xfrm>
                          <a:prstGeom prst="rect">
                            <a:avLst/>
                          </a:prstGeom>
                          <a:ln>
                            <a:noFill/>
                          </a:ln>
                        </wps:spPr>
                        <wps:txbx>
                          <w:txbxContent>
                            <w:p w14:paraId="1EA451B7" w14:textId="77777777" w:rsidR="000E367D" w:rsidRDefault="00AB36C3">
                              <w:pPr>
                                <w:spacing w:after="160" w:line="259" w:lineRule="auto"/>
                                <w:ind w:left="0" w:firstLine="0"/>
                                <w:jc w:val="left"/>
                              </w:pPr>
                              <w:r>
                                <w:rPr>
                                  <w:rFonts w:ascii="Arial" w:eastAsia="Arial" w:hAnsi="Arial" w:cs="Arial"/>
                                  <w:sz w:val="17"/>
                                </w:rPr>
                                <w:t xml:space="preserve">      k</w:t>
                              </w:r>
                            </w:p>
                          </w:txbxContent>
                        </wps:txbx>
                        <wps:bodyPr horzOverflow="overflow" vert="horz" lIns="0" tIns="0" rIns="0" bIns="0" rtlCol="0">
                          <a:noAutofit/>
                        </wps:bodyPr>
                      </wps:wsp>
                      <wps:wsp>
                        <wps:cNvPr id="63" name="Rectangle 63"/>
                        <wps:cNvSpPr/>
                        <wps:spPr>
                          <a:xfrm>
                            <a:off x="3258932" y="719405"/>
                            <a:ext cx="50418" cy="101305"/>
                          </a:xfrm>
                          <a:prstGeom prst="rect">
                            <a:avLst/>
                          </a:prstGeom>
                          <a:ln>
                            <a:noFill/>
                          </a:ln>
                        </wps:spPr>
                        <wps:txbx>
                          <w:txbxContent>
                            <w:p w14:paraId="3FB2F0B0" w14:textId="77777777" w:rsidR="000E367D" w:rsidRDefault="00AB36C3">
                              <w:pPr>
                                <w:spacing w:after="160" w:line="259" w:lineRule="auto"/>
                                <w:ind w:left="0" w:firstLine="0"/>
                                <w:jc w:val="left"/>
                              </w:pPr>
                              <w:r>
                                <w:rPr>
                                  <w:rFonts w:ascii="Arial" w:eastAsia="Arial" w:hAnsi="Arial" w:cs="Arial"/>
                                  <w:sz w:val="11"/>
                                </w:rPr>
                                <w:t>4</w:t>
                              </w:r>
                            </w:p>
                          </w:txbxContent>
                        </wps:txbx>
                        <wps:bodyPr horzOverflow="overflow" vert="horz" lIns="0" tIns="0" rIns="0" bIns="0" rtlCol="0">
                          <a:noAutofit/>
                        </wps:bodyPr>
                      </wps:wsp>
                      <wps:wsp>
                        <wps:cNvPr id="3254" name="Rectangle 3254"/>
                        <wps:cNvSpPr/>
                        <wps:spPr>
                          <a:xfrm>
                            <a:off x="3031943" y="796307"/>
                            <a:ext cx="77565" cy="155853"/>
                          </a:xfrm>
                          <a:prstGeom prst="rect">
                            <a:avLst/>
                          </a:prstGeom>
                          <a:ln>
                            <a:noFill/>
                          </a:ln>
                        </wps:spPr>
                        <wps:txbx>
                          <w:txbxContent>
                            <w:p w14:paraId="786F55E5" w14:textId="77777777" w:rsidR="000E367D" w:rsidRDefault="00AB36C3">
                              <w:pPr>
                                <w:spacing w:after="160" w:line="259" w:lineRule="auto"/>
                                <w:ind w:left="0" w:firstLine="0"/>
                                <w:jc w:val="left"/>
                              </w:pPr>
                              <w:r>
                                <w:rPr>
                                  <w:rFonts w:ascii="Arial" w:eastAsia="Arial" w:hAnsi="Arial" w:cs="Arial"/>
                                  <w:sz w:val="17"/>
                                </w:rPr>
                                <w:t>1</w:t>
                              </w:r>
                            </w:p>
                          </w:txbxContent>
                        </wps:txbx>
                        <wps:bodyPr horzOverflow="overflow" vert="horz" lIns="0" tIns="0" rIns="0" bIns="0" rtlCol="0">
                          <a:noAutofit/>
                        </wps:bodyPr>
                      </wps:wsp>
                      <wps:wsp>
                        <wps:cNvPr id="3255" name="Rectangle 3255"/>
                        <wps:cNvSpPr/>
                        <wps:spPr>
                          <a:xfrm>
                            <a:off x="3090262" y="796307"/>
                            <a:ext cx="476408" cy="155853"/>
                          </a:xfrm>
                          <a:prstGeom prst="rect">
                            <a:avLst/>
                          </a:prstGeom>
                          <a:ln>
                            <a:noFill/>
                          </a:ln>
                        </wps:spPr>
                        <wps:txbx>
                          <w:txbxContent>
                            <w:p w14:paraId="2BF07049" w14:textId="77777777" w:rsidR="000E367D" w:rsidRDefault="00AB36C3">
                              <w:pPr>
                                <w:spacing w:after="160" w:line="259" w:lineRule="auto"/>
                                <w:ind w:left="0" w:firstLine="0"/>
                                <w:jc w:val="left"/>
                              </w:pPr>
                              <w:r>
                                <w:rPr>
                                  <w:rFonts w:ascii="Arial" w:eastAsia="Arial" w:hAnsi="Arial" w:cs="Arial"/>
                                  <w:sz w:val="17"/>
                                </w:rPr>
                                <w:t>D -&gt; 1E</w:t>
                              </w:r>
                            </w:p>
                          </w:txbxContent>
                        </wps:txbx>
                        <wps:bodyPr horzOverflow="overflow" vert="horz" lIns="0" tIns="0" rIns="0" bIns="0" rtlCol="0">
                          <a:noAutofit/>
                        </wps:bodyPr>
                      </wps:wsp>
                      <wps:wsp>
                        <wps:cNvPr id="65" name="Rectangle 65"/>
                        <wps:cNvSpPr/>
                        <wps:spPr>
                          <a:xfrm>
                            <a:off x="3031943" y="927421"/>
                            <a:ext cx="301190" cy="155853"/>
                          </a:xfrm>
                          <a:prstGeom prst="rect">
                            <a:avLst/>
                          </a:prstGeom>
                          <a:ln>
                            <a:noFill/>
                          </a:ln>
                        </wps:spPr>
                        <wps:txbx>
                          <w:txbxContent>
                            <w:p w14:paraId="0D2A4D7C" w14:textId="77777777" w:rsidR="000E367D" w:rsidRDefault="00AB36C3">
                              <w:pPr>
                                <w:spacing w:after="160" w:line="259" w:lineRule="auto"/>
                                <w:ind w:left="0" w:firstLine="0"/>
                                <w:jc w:val="left"/>
                              </w:pPr>
                              <w:r>
                                <w:rPr>
                                  <w:rFonts w:ascii="Arial" w:eastAsia="Arial" w:hAnsi="Arial" w:cs="Arial"/>
                                  <w:sz w:val="17"/>
                                </w:rPr>
                                <w:t xml:space="preserve">      k</w:t>
                              </w:r>
                            </w:p>
                          </w:txbxContent>
                        </wps:txbx>
                        <wps:bodyPr horzOverflow="overflow" vert="horz" lIns="0" tIns="0" rIns="0" bIns="0" rtlCol="0">
                          <a:noAutofit/>
                        </wps:bodyPr>
                      </wps:wsp>
                      <wps:wsp>
                        <wps:cNvPr id="66" name="Rectangle 66"/>
                        <wps:cNvSpPr/>
                        <wps:spPr>
                          <a:xfrm>
                            <a:off x="3258932" y="981632"/>
                            <a:ext cx="50418" cy="101306"/>
                          </a:xfrm>
                          <a:prstGeom prst="rect">
                            <a:avLst/>
                          </a:prstGeom>
                          <a:ln>
                            <a:noFill/>
                          </a:ln>
                        </wps:spPr>
                        <wps:txbx>
                          <w:txbxContent>
                            <w:p w14:paraId="20068ECA" w14:textId="77777777" w:rsidR="000E367D" w:rsidRDefault="00AB36C3">
                              <w:pPr>
                                <w:spacing w:after="160" w:line="259" w:lineRule="auto"/>
                                <w:ind w:left="0" w:firstLine="0"/>
                                <w:jc w:val="left"/>
                              </w:pPr>
                              <w:r>
                                <w:rPr>
                                  <w:rFonts w:ascii="Arial" w:eastAsia="Arial" w:hAnsi="Arial" w:cs="Arial"/>
                                  <w:sz w:val="11"/>
                                </w:rPr>
                                <w:t>5</w:t>
                              </w:r>
                            </w:p>
                          </w:txbxContent>
                        </wps:txbx>
                        <wps:bodyPr horzOverflow="overflow" vert="horz" lIns="0" tIns="0" rIns="0" bIns="0" rtlCol="0">
                          <a:noAutofit/>
                        </wps:bodyPr>
                      </wps:wsp>
                      <wps:wsp>
                        <wps:cNvPr id="103" name="Shape 103"/>
                        <wps:cNvSpPr/>
                        <wps:spPr>
                          <a:xfrm>
                            <a:off x="490101" y="203986"/>
                            <a:ext cx="90983" cy="219423"/>
                          </a:xfrm>
                          <a:custGeom>
                            <a:avLst/>
                            <a:gdLst/>
                            <a:ahLst/>
                            <a:cxnLst/>
                            <a:rect l="0" t="0" r="0" b="0"/>
                            <a:pathLst>
                              <a:path w="90983" h="219423">
                                <a:moveTo>
                                  <a:pt x="0" y="0"/>
                                </a:moveTo>
                                <a:lnTo>
                                  <a:pt x="90983" y="219423"/>
                                </a:lnTo>
                              </a:path>
                            </a:pathLst>
                          </a:custGeom>
                          <a:ln w="3746" cap="flat">
                            <a:miter lim="100000"/>
                          </a:ln>
                        </wps:spPr>
                        <wps:style>
                          <a:lnRef idx="1">
                            <a:srgbClr val="000000"/>
                          </a:lnRef>
                          <a:fillRef idx="0">
                            <a:srgbClr val="000000">
                              <a:alpha val="0"/>
                            </a:srgbClr>
                          </a:fillRef>
                          <a:effectRef idx="0">
                            <a:scrgbClr r="0" g="0" b="0"/>
                          </a:effectRef>
                          <a:fontRef idx="none"/>
                        </wps:style>
                        <wps:bodyPr/>
                      </wps:wsp>
                      <wps:wsp>
                        <wps:cNvPr id="104" name="Shape 104"/>
                        <wps:cNvSpPr/>
                        <wps:spPr>
                          <a:xfrm>
                            <a:off x="547149" y="369212"/>
                            <a:ext cx="33931" cy="54197"/>
                          </a:xfrm>
                          <a:custGeom>
                            <a:avLst/>
                            <a:gdLst/>
                            <a:ahLst/>
                            <a:cxnLst/>
                            <a:rect l="0" t="0" r="0" b="0"/>
                            <a:pathLst>
                              <a:path w="33931" h="54197">
                                <a:moveTo>
                                  <a:pt x="27675" y="0"/>
                                </a:moveTo>
                                <a:lnTo>
                                  <a:pt x="33931" y="54197"/>
                                </a:lnTo>
                                <a:lnTo>
                                  <a:pt x="0" y="11486"/>
                                </a:lnTo>
                                <a:lnTo>
                                  <a:pt x="19576" y="19590"/>
                                </a:lnTo>
                                <a:lnTo>
                                  <a:pt x="27675" y="0"/>
                                </a:lnTo>
                                <a:close/>
                              </a:path>
                            </a:pathLst>
                          </a:custGeom>
                          <a:ln w="1435" cap="flat">
                            <a:miter lim="100000"/>
                          </a:ln>
                        </wps:spPr>
                        <wps:style>
                          <a:lnRef idx="1">
                            <a:srgbClr val="000000"/>
                          </a:lnRef>
                          <a:fillRef idx="1">
                            <a:srgbClr val="000000"/>
                          </a:fillRef>
                          <a:effectRef idx="0">
                            <a:scrgbClr r="0" g="0" b="0"/>
                          </a:effectRef>
                          <a:fontRef idx="none"/>
                        </wps:style>
                        <wps:bodyPr/>
                      </wps:wsp>
                      <wps:wsp>
                        <wps:cNvPr id="105" name="Shape 105"/>
                        <wps:cNvSpPr/>
                        <wps:spPr>
                          <a:xfrm>
                            <a:off x="185052" y="562553"/>
                            <a:ext cx="358571" cy="112382"/>
                          </a:xfrm>
                          <a:custGeom>
                            <a:avLst/>
                            <a:gdLst/>
                            <a:ahLst/>
                            <a:cxnLst/>
                            <a:rect l="0" t="0" r="0" b="0"/>
                            <a:pathLst>
                              <a:path w="358571" h="112382">
                                <a:moveTo>
                                  <a:pt x="358571" y="0"/>
                                </a:moveTo>
                                <a:lnTo>
                                  <a:pt x="0" y="112382"/>
                                </a:lnTo>
                              </a:path>
                            </a:pathLst>
                          </a:custGeom>
                          <a:ln w="3746" cap="flat">
                            <a:miter lim="100000"/>
                          </a:ln>
                        </wps:spPr>
                        <wps:style>
                          <a:lnRef idx="1">
                            <a:srgbClr val="000000"/>
                          </a:lnRef>
                          <a:fillRef idx="0">
                            <a:srgbClr val="000000">
                              <a:alpha val="0"/>
                            </a:srgbClr>
                          </a:fillRef>
                          <a:effectRef idx="0">
                            <a:scrgbClr r="0" g="0" b="0"/>
                          </a:effectRef>
                          <a:fontRef idx="none"/>
                        </wps:style>
                        <wps:bodyPr/>
                      </wps:wsp>
                      <wps:wsp>
                        <wps:cNvPr id="106" name="Shape 106"/>
                        <wps:cNvSpPr/>
                        <wps:spPr>
                          <a:xfrm>
                            <a:off x="185055" y="644937"/>
                            <a:ext cx="54527" cy="30002"/>
                          </a:xfrm>
                          <a:custGeom>
                            <a:avLst/>
                            <a:gdLst/>
                            <a:ahLst/>
                            <a:cxnLst/>
                            <a:rect l="0" t="0" r="0" b="0"/>
                            <a:pathLst>
                              <a:path w="54527" h="30002">
                                <a:moveTo>
                                  <a:pt x="45561" y="0"/>
                                </a:moveTo>
                                <a:lnTo>
                                  <a:pt x="35760" y="18788"/>
                                </a:lnTo>
                                <a:lnTo>
                                  <a:pt x="54527" y="28606"/>
                                </a:lnTo>
                                <a:lnTo>
                                  <a:pt x="0" y="30002"/>
                                </a:lnTo>
                                <a:lnTo>
                                  <a:pt x="45561" y="0"/>
                                </a:lnTo>
                                <a:close/>
                              </a:path>
                            </a:pathLst>
                          </a:custGeom>
                          <a:ln w="3575" cap="flat">
                            <a:miter lim="100000"/>
                          </a:ln>
                        </wps:spPr>
                        <wps:style>
                          <a:lnRef idx="1">
                            <a:srgbClr val="000000"/>
                          </a:lnRef>
                          <a:fillRef idx="1">
                            <a:srgbClr val="000000"/>
                          </a:fillRef>
                          <a:effectRef idx="0">
                            <a:scrgbClr r="0" g="0" b="0"/>
                          </a:effectRef>
                          <a:fontRef idx="none"/>
                        </wps:style>
                        <wps:bodyPr/>
                      </wps:wsp>
                      <wps:wsp>
                        <wps:cNvPr id="107" name="Shape 107"/>
                        <wps:cNvSpPr/>
                        <wps:spPr>
                          <a:xfrm>
                            <a:off x="452640" y="578596"/>
                            <a:ext cx="123083" cy="256884"/>
                          </a:xfrm>
                          <a:custGeom>
                            <a:avLst/>
                            <a:gdLst/>
                            <a:ahLst/>
                            <a:cxnLst/>
                            <a:rect l="0" t="0" r="0" b="0"/>
                            <a:pathLst>
                              <a:path w="123083" h="256884">
                                <a:moveTo>
                                  <a:pt x="123083" y="0"/>
                                </a:moveTo>
                                <a:lnTo>
                                  <a:pt x="0" y="256884"/>
                                </a:lnTo>
                              </a:path>
                            </a:pathLst>
                          </a:custGeom>
                          <a:ln w="3746" cap="flat">
                            <a:miter lim="100000"/>
                          </a:ln>
                        </wps:spPr>
                        <wps:style>
                          <a:lnRef idx="1">
                            <a:srgbClr val="000000"/>
                          </a:lnRef>
                          <a:fillRef idx="0">
                            <a:srgbClr val="000000">
                              <a:alpha val="0"/>
                            </a:srgbClr>
                          </a:fillRef>
                          <a:effectRef idx="0">
                            <a:scrgbClr r="0" g="0" b="0"/>
                          </a:effectRef>
                          <a:fontRef idx="none"/>
                        </wps:style>
                        <wps:bodyPr/>
                      </wps:wsp>
                      <wps:wsp>
                        <wps:cNvPr id="108" name="Shape 108"/>
                        <wps:cNvSpPr/>
                        <wps:spPr>
                          <a:xfrm>
                            <a:off x="452642" y="781704"/>
                            <a:ext cx="36181" cy="53777"/>
                          </a:xfrm>
                          <a:custGeom>
                            <a:avLst/>
                            <a:gdLst/>
                            <a:ahLst/>
                            <a:cxnLst/>
                            <a:rect l="0" t="0" r="0" b="0"/>
                            <a:pathLst>
                              <a:path w="36181" h="53777">
                                <a:moveTo>
                                  <a:pt x="9145" y="0"/>
                                </a:moveTo>
                                <a:lnTo>
                                  <a:pt x="16189" y="19991"/>
                                </a:lnTo>
                                <a:lnTo>
                                  <a:pt x="36181" y="12948"/>
                                </a:lnTo>
                                <a:lnTo>
                                  <a:pt x="0" y="53777"/>
                                </a:lnTo>
                                <a:lnTo>
                                  <a:pt x="9145" y="0"/>
                                </a:lnTo>
                                <a:close/>
                              </a:path>
                            </a:pathLst>
                          </a:custGeom>
                          <a:ln w="1619" cap="flat">
                            <a:miter lim="100000"/>
                          </a:ln>
                        </wps:spPr>
                        <wps:style>
                          <a:lnRef idx="1">
                            <a:srgbClr val="000000"/>
                          </a:lnRef>
                          <a:fillRef idx="1">
                            <a:srgbClr val="000000"/>
                          </a:fillRef>
                          <a:effectRef idx="0">
                            <a:scrgbClr r="0" g="0" b="0"/>
                          </a:effectRef>
                          <a:fontRef idx="none"/>
                        </wps:style>
                        <wps:bodyPr/>
                      </wps:wsp>
                      <wps:wsp>
                        <wps:cNvPr id="109" name="Shape 109"/>
                        <wps:cNvSpPr/>
                        <wps:spPr>
                          <a:xfrm>
                            <a:off x="506163" y="824780"/>
                            <a:ext cx="331787" cy="90965"/>
                          </a:xfrm>
                          <a:custGeom>
                            <a:avLst/>
                            <a:gdLst/>
                            <a:ahLst/>
                            <a:cxnLst/>
                            <a:rect l="0" t="0" r="0" b="0"/>
                            <a:pathLst>
                              <a:path w="331787" h="90965">
                                <a:moveTo>
                                  <a:pt x="0" y="90965"/>
                                </a:moveTo>
                                <a:lnTo>
                                  <a:pt x="331787" y="0"/>
                                </a:lnTo>
                              </a:path>
                            </a:pathLst>
                          </a:custGeom>
                          <a:ln w="3746" cap="flat">
                            <a:miter lim="100000"/>
                          </a:ln>
                        </wps:spPr>
                        <wps:style>
                          <a:lnRef idx="1">
                            <a:srgbClr val="000000"/>
                          </a:lnRef>
                          <a:fillRef idx="0">
                            <a:srgbClr val="000000">
                              <a:alpha val="0"/>
                            </a:srgbClr>
                          </a:fillRef>
                          <a:effectRef idx="0">
                            <a:scrgbClr r="0" g="0" b="0"/>
                          </a:effectRef>
                          <a:fontRef idx="none"/>
                        </wps:style>
                        <wps:bodyPr/>
                      </wps:wsp>
                      <wps:wsp>
                        <wps:cNvPr id="110" name="Shape 110"/>
                        <wps:cNvSpPr/>
                        <wps:spPr>
                          <a:xfrm>
                            <a:off x="783406" y="824195"/>
                            <a:ext cx="54545" cy="28899"/>
                          </a:xfrm>
                          <a:custGeom>
                            <a:avLst/>
                            <a:gdLst/>
                            <a:ahLst/>
                            <a:cxnLst/>
                            <a:rect l="0" t="0" r="0" b="0"/>
                            <a:pathLst>
                              <a:path w="54545" h="28899">
                                <a:moveTo>
                                  <a:pt x="0" y="0"/>
                                </a:moveTo>
                                <a:lnTo>
                                  <a:pt x="54545" y="586"/>
                                </a:lnTo>
                                <a:lnTo>
                                  <a:pt x="7934" y="28899"/>
                                </a:lnTo>
                                <a:lnTo>
                                  <a:pt x="18416" y="10482"/>
                                </a:lnTo>
                                <a:lnTo>
                                  <a:pt x="0" y="0"/>
                                </a:lnTo>
                                <a:close/>
                              </a:path>
                            </a:pathLst>
                          </a:custGeom>
                          <a:ln w="3613" cap="flat">
                            <a:miter lim="100000"/>
                          </a:ln>
                        </wps:spPr>
                        <wps:style>
                          <a:lnRef idx="1">
                            <a:srgbClr val="000000"/>
                          </a:lnRef>
                          <a:fillRef idx="1">
                            <a:srgbClr val="000000"/>
                          </a:fillRef>
                          <a:effectRef idx="0">
                            <a:scrgbClr r="0" g="0" b="0"/>
                          </a:effectRef>
                          <a:fontRef idx="none"/>
                        </wps:style>
                        <wps:bodyPr/>
                      </wps:wsp>
                      <wps:wsp>
                        <wps:cNvPr id="111" name="Shape 111"/>
                        <wps:cNvSpPr/>
                        <wps:spPr>
                          <a:xfrm>
                            <a:off x="78031" y="396648"/>
                            <a:ext cx="5357" cy="198009"/>
                          </a:xfrm>
                          <a:custGeom>
                            <a:avLst/>
                            <a:gdLst/>
                            <a:ahLst/>
                            <a:cxnLst/>
                            <a:rect l="0" t="0" r="0" b="0"/>
                            <a:pathLst>
                              <a:path w="5357" h="198009">
                                <a:moveTo>
                                  <a:pt x="0" y="0"/>
                                </a:moveTo>
                                <a:lnTo>
                                  <a:pt x="5357" y="198009"/>
                                </a:lnTo>
                              </a:path>
                            </a:pathLst>
                          </a:custGeom>
                          <a:ln w="3746" cap="flat">
                            <a:miter lim="100000"/>
                          </a:ln>
                        </wps:spPr>
                        <wps:style>
                          <a:lnRef idx="1">
                            <a:srgbClr val="000000"/>
                          </a:lnRef>
                          <a:fillRef idx="0">
                            <a:srgbClr val="000000">
                              <a:alpha val="0"/>
                            </a:srgbClr>
                          </a:fillRef>
                          <a:effectRef idx="0">
                            <a:scrgbClr r="0" g="0" b="0"/>
                          </a:effectRef>
                          <a:fontRef idx="none"/>
                        </wps:style>
                        <wps:bodyPr/>
                      </wps:wsp>
                      <wps:wsp>
                        <wps:cNvPr id="112" name="Shape 112"/>
                        <wps:cNvSpPr/>
                        <wps:spPr>
                          <a:xfrm>
                            <a:off x="66983" y="541831"/>
                            <a:ext cx="29960" cy="52826"/>
                          </a:xfrm>
                          <a:custGeom>
                            <a:avLst/>
                            <a:gdLst/>
                            <a:ahLst/>
                            <a:cxnLst/>
                            <a:rect l="0" t="0" r="0" b="0"/>
                            <a:pathLst>
                              <a:path w="29960" h="52826">
                                <a:moveTo>
                                  <a:pt x="29960" y="0"/>
                                </a:moveTo>
                                <a:lnTo>
                                  <a:pt x="16406" y="52826"/>
                                </a:lnTo>
                                <a:lnTo>
                                  <a:pt x="0" y="805"/>
                                </a:lnTo>
                                <a:lnTo>
                                  <a:pt x="15385" y="15380"/>
                                </a:lnTo>
                                <a:lnTo>
                                  <a:pt x="29960" y="0"/>
                                </a:lnTo>
                                <a:close/>
                              </a:path>
                            </a:pathLst>
                          </a:custGeom>
                          <a:ln w="101" cap="flat">
                            <a:miter lim="100000"/>
                          </a:ln>
                        </wps:spPr>
                        <wps:style>
                          <a:lnRef idx="1">
                            <a:srgbClr val="000000"/>
                          </a:lnRef>
                          <a:fillRef idx="1">
                            <a:srgbClr val="000000"/>
                          </a:fillRef>
                          <a:effectRef idx="0">
                            <a:scrgbClr r="0" g="0" b="0"/>
                          </a:effectRef>
                          <a:fontRef idx="none"/>
                        </wps:style>
                        <wps:bodyPr/>
                      </wps:wsp>
                      <wps:wsp>
                        <wps:cNvPr id="113" name="Shape 113"/>
                        <wps:cNvSpPr/>
                        <wps:spPr>
                          <a:xfrm>
                            <a:off x="2384548" y="236104"/>
                            <a:ext cx="90983" cy="214066"/>
                          </a:xfrm>
                          <a:custGeom>
                            <a:avLst/>
                            <a:gdLst/>
                            <a:ahLst/>
                            <a:cxnLst/>
                            <a:rect l="0" t="0" r="0" b="0"/>
                            <a:pathLst>
                              <a:path w="90983" h="214066">
                                <a:moveTo>
                                  <a:pt x="0" y="0"/>
                                </a:moveTo>
                                <a:lnTo>
                                  <a:pt x="90983" y="214066"/>
                                </a:lnTo>
                              </a:path>
                            </a:pathLst>
                          </a:custGeom>
                          <a:ln w="3746" cap="flat">
                            <a:miter lim="100000"/>
                          </a:ln>
                        </wps:spPr>
                        <wps:style>
                          <a:lnRef idx="1">
                            <a:srgbClr val="000000"/>
                          </a:lnRef>
                          <a:fillRef idx="0">
                            <a:srgbClr val="000000">
                              <a:alpha val="0"/>
                            </a:srgbClr>
                          </a:fillRef>
                          <a:effectRef idx="0">
                            <a:scrgbClr r="0" g="0" b="0"/>
                          </a:effectRef>
                          <a:fontRef idx="none"/>
                        </wps:style>
                        <wps:bodyPr/>
                      </wps:wsp>
                      <wps:wsp>
                        <wps:cNvPr id="114" name="Shape 114"/>
                        <wps:cNvSpPr/>
                        <wps:spPr>
                          <a:xfrm>
                            <a:off x="2441233" y="396028"/>
                            <a:ext cx="34297" cy="54143"/>
                          </a:xfrm>
                          <a:custGeom>
                            <a:avLst/>
                            <a:gdLst/>
                            <a:ahLst/>
                            <a:cxnLst/>
                            <a:rect l="0" t="0" r="0" b="0"/>
                            <a:pathLst>
                              <a:path w="34297" h="54143">
                                <a:moveTo>
                                  <a:pt x="27567" y="0"/>
                                </a:moveTo>
                                <a:lnTo>
                                  <a:pt x="34297" y="54143"/>
                                </a:lnTo>
                                <a:lnTo>
                                  <a:pt x="0" y="11727"/>
                                </a:lnTo>
                                <a:lnTo>
                                  <a:pt x="19648" y="19663"/>
                                </a:lnTo>
                                <a:lnTo>
                                  <a:pt x="27567" y="0"/>
                                </a:lnTo>
                                <a:close/>
                              </a:path>
                            </a:pathLst>
                          </a:custGeom>
                          <a:ln w="1465" cap="flat">
                            <a:miter lim="100000"/>
                          </a:ln>
                        </wps:spPr>
                        <wps:style>
                          <a:lnRef idx="1">
                            <a:srgbClr val="000000"/>
                          </a:lnRef>
                          <a:fillRef idx="1">
                            <a:srgbClr val="000000"/>
                          </a:fillRef>
                          <a:effectRef idx="0">
                            <a:scrgbClr r="0" g="0" b="0"/>
                          </a:effectRef>
                          <a:fontRef idx="none"/>
                        </wps:style>
                        <wps:bodyPr/>
                      </wps:wsp>
                      <wps:wsp>
                        <wps:cNvPr id="115" name="Shape 115"/>
                        <wps:cNvSpPr/>
                        <wps:spPr>
                          <a:xfrm>
                            <a:off x="2063461" y="589314"/>
                            <a:ext cx="374609" cy="112382"/>
                          </a:xfrm>
                          <a:custGeom>
                            <a:avLst/>
                            <a:gdLst/>
                            <a:ahLst/>
                            <a:cxnLst/>
                            <a:rect l="0" t="0" r="0" b="0"/>
                            <a:pathLst>
                              <a:path w="374609" h="112382">
                                <a:moveTo>
                                  <a:pt x="374609" y="0"/>
                                </a:moveTo>
                                <a:lnTo>
                                  <a:pt x="0" y="112382"/>
                                </a:lnTo>
                              </a:path>
                            </a:pathLst>
                          </a:custGeom>
                          <a:ln w="3746" cap="flat">
                            <a:miter lim="100000"/>
                          </a:ln>
                        </wps:spPr>
                        <wps:style>
                          <a:lnRef idx="1">
                            <a:srgbClr val="000000"/>
                          </a:lnRef>
                          <a:fillRef idx="0">
                            <a:srgbClr val="000000">
                              <a:alpha val="0"/>
                            </a:srgbClr>
                          </a:fillRef>
                          <a:effectRef idx="0">
                            <a:scrgbClr r="0" g="0" b="0"/>
                          </a:effectRef>
                          <a:fontRef idx="none"/>
                        </wps:style>
                        <wps:bodyPr/>
                      </wps:wsp>
                      <wps:wsp>
                        <wps:cNvPr id="116" name="Shape 116"/>
                        <wps:cNvSpPr/>
                        <wps:spPr>
                          <a:xfrm>
                            <a:off x="2063459" y="672265"/>
                            <a:ext cx="54546" cy="29434"/>
                          </a:xfrm>
                          <a:custGeom>
                            <a:avLst/>
                            <a:gdLst/>
                            <a:ahLst/>
                            <a:cxnLst/>
                            <a:rect l="0" t="0" r="0" b="0"/>
                            <a:pathLst>
                              <a:path w="54546" h="29434">
                                <a:moveTo>
                                  <a:pt x="45931" y="0"/>
                                </a:moveTo>
                                <a:lnTo>
                                  <a:pt x="35889" y="18657"/>
                                </a:lnTo>
                                <a:lnTo>
                                  <a:pt x="54546" y="28698"/>
                                </a:lnTo>
                                <a:lnTo>
                                  <a:pt x="0" y="29434"/>
                                </a:lnTo>
                                <a:lnTo>
                                  <a:pt x="45931" y="0"/>
                                </a:lnTo>
                                <a:close/>
                              </a:path>
                            </a:pathLst>
                          </a:custGeom>
                          <a:ln w="3588" cap="flat">
                            <a:miter lim="100000"/>
                          </a:ln>
                        </wps:spPr>
                        <wps:style>
                          <a:lnRef idx="1">
                            <a:srgbClr val="000000"/>
                          </a:lnRef>
                          <a:fillRef idx="1">
                            <a:srgbClr val="000000"/>
                          </a:fillRef>
                          <a:effectRef idx="0">
                            <a:scrgbClr r="0" g="0" b="0"/>
                          </a:effectRef>
                          <a:fontRef idx="none"/>
                        </wps:style>
                        <wps:bodyPr/>
                      </wps:wsp>
                      <wps:wsp>
                        <wps:cNvPr id="117" name="Shape 117"/>
                        <wps:cNvSpPr/>
                        <wps:spPr>
                          <a:xfrm>
                            <a:off x="2341748" y="610714"/>
                            <a:ext cx="123083" cy="262227"/>
                          </a:xfrm>
                          <a:custGeom>
                            <a:avLst/>
                            <a:gdLst/>
                            <a:ahLst/>
                            <a:cxnLst/>
                            <a:rect l="0" t="0" r="0" b="0"/>
                            <a:pathLst>
                              <a:path w="123083" h="262227">
                                <a:moveTo>
                                  <a:pt x="123083" y="0"/>
                                </a:moveTo>
                                <a:lnTo>
                                  <a:pt x="0" y="262227"/>
                                </a:lnTo>
                              </a:path>
                            </a:pathLst>
                          </a:custGeom>
                          <a:ln w="3746" cap="flat">
                            <a:miter lim="100000"/>
                          </a:ln>
                        </wps:spPr>
                        <wps:style>
                          <a:lnRef idx="1">
                            <a:srgbClr val="000000"/>
                          </a:lnRef>
                          <a:fillRef idx="0">
                            <a:srgbClr val="000000">
                              <a:alpha val="0"/>
                            </a:srgbClr>
                          </a:fillRef>
                          <a:effectRef idx="0">
                            <a:scrgbClr r="0" g="0" b="0"/>
                          </a:effectRef>
                          <a:fontRef idx="none"/>
                        </wps:style>
                        <wps:bodyPr/>
                      </wps:wsp>
                      <wps:wsp>
                        <wps:cNvPr id="118" name="Shape 118"/>
                        <wps:cNvSpPr/>
                        <wps:spPr>
                          <a:xfrm>
                            <a:off x="2341748" y="819094"/>
                            <a:ext cx="35848" cy="53846"/>
                          </a:xfrm>
                          <a:custGeom>
                            <a:avLst/>
                            <a:gdLst/>
                            <a:ahLst/>
                            <a:cxnLst/>
                            <a:rect l="0" t="0" r="0" b="0"/>
                            <a:pathLst>
                              <a:path w="35848" h="53846">
                                <a:moveTo>
                                  <a:pt x="8704" y="0"/>
                                </a:moveTo>
                                <a:lnTo>
                                  <a:pt x="15911" y="19937"/>
                                </a:lnTo>
                                <a:lnTo>
                                  <a:pt x="35848" y="12730"/>
                                </a:lnTo>
                                <a:lnTo>
                                  <a:pt x="0" y="53846"/>
                                </a:lnTo>
                                <a:lnTo>
                                  <a:pt x="8704" y="0"/>
                                </a:lnTo>
                                <a:close/>
                              </a:path>
                            </a:pathLst>
                          </a:custGeom>
                          <a:ln w="1592" cap="flat">
                            <a:miter lim="100000"/>
                          </a:ln>
                        </wps:spPr>
                        <wps:style>
                          <a:lnRef idx="1">
                            <a:srgbClr val="000000"/>
                          </a:lnRef>
                          <a:fillRef idx="1">
                            <a:srgbClr val="000000"/>
                          </a:fillRef>
                          <a:effectRef idx="0">
                            <a:scrgbClr r="0" g="0" b="0"/>
                          </a:effectRef>
                          <a:fontRef idx="none"/>
                        </wps:style>
                        <wps:bodyPr/>
                      </wps:wsp>
                      <wps:wsp>
                        <wps:cNvPr id="119" name="Shape 119"/>
                        <wps:cNvSpPr/>
                        <wps:spPr>
                          <a:xfrm>
                            <a:off x="2384548" y="840822"/>
                            <a:ext cx="337148" cy="90983"/>
                          </a:xfrm>
                          <a:custGeom>
                            <a:avLst/>
                            <a:gdLst/>
                            <a:ahLst/>
                            <a:cxnLst/>
                            <a:rect l="0" t="0" r="0" b="0"/>
                            <a:pathLst>
                              <a:path w="337148" h="90983">
                                <a:moveTo>
                                  <a:pt x="0" y="90983"/>
                                </a:moveTo>
                                <a:lnTo>
                                  <a:pt x="337148" y="0"/>
                                </a:lnTo>
                              </a:path>
                            </a:pathLst>
                          </a:custGeom>
                          <a:ln w="3746" cap="flat">
                            <a:miter lim="100000"/>
                          </a:ln>
                        </wps:spPr>
                        <wps:style>
                          <a:lnRef idx="1">
                            <a:srgbClr val="000000"/>
                          </a:lnRef>
                          <a:fillRef idx="0">
                            <a:srgbClr val="000000">
                              <a:alpha val="0"/>
                            </a:srgbClr>
                          </a:fillRef>
                          <a:effectRef idx="0">
                            <a:scrgbClr r="0" g="0" b="0"/>
                          </a:effectRef>
                          <a:fontRef idx="none"/>
                        </wps:style>
                        <wps:bodyPr/>
                      </wps:wsp>
                      <wps:wsp>
                        <wps:cNvPr id="120" name="Shape 120"/>
                        <wps:cNvSpPr/>
                        <wps:spPr>
                          <a:xfrm>
                            <a:off x="2667169" y="840018"/>
                            <a:ext cx="54527" cy="28938"/>
                          </a:xfrm>
                          <a:custGeom>
                            <a:avLst/>
                            <a:gdLst/>
                            <a:ahLst/>
                            <a:cxnLst/>
                            <a:rect l="0" t="0" r="0" b="0"/>
                            <a:pathLst>
                              <a:path w="54527" h="28938">
                                <a:moveTo>
                                  <a:pt x="0" y="0"/>
                                </a:moveTo>
                                <a:lnTo>
                                  <a:pt x="54527" y="805"/>
                                </a:lnTo>
                                <a:lnTo>
                                  <a:pt x="7793" y="28938"/>
                                </a:lnTo>
                                <a:lnTo>
                                  <a:pt x="18366" y="10572"/>
                                </a:lnTo>
                                <a:lnTo>
                                  <a:pt x="0" y="0"/>
                                </a:lnTo>
                                <a:close/>
                              </a:path>
                            </a:pathLst>
                          </a:custGeom>
                          <a:ln w="3617" cap="flat">
                            <a:miter lim="100000"/>
                          </a:ln>
                        </wps:spPr>
                        <wps:style>
                          <a:lnRef idx="1">
                            <a:srgbClr val="000000"/>
                          </a:lnRef>
                          <a:fillRef idx="1">
                            <a:srgbClr val="000000"/>
                          </a:fillRef>
                          <a:effectRef idx="0">
                            <a:scrgbClr r="0" g="0" b="0"/>
                          </a:effectRef>
                          <a:fontRef idx="none"/>
                        </wps:style>
                        <wps:bodyPr/>
                      </wps:wsp>
                      <wps:wsp>
                        <wps:cNvPr id="121" name="Shape 121"/>
                        <wps:cNvSpPr/>
                        <wps:spPr>
                          <a:xfrm>
                            <a:off x="1967139" y="434109"/>
                            <a:ext cx="10700" cy="187304"/>
                          </a:xfrm>
                          <a:custGeom>
                            <a:avLst/>
                            <a:gdLst/>
                            <a:ahLst/>
                            <a:cxnLst/>
                            <a:rect l="0" t="0" r="0" b="0"/>
                            <a:pathLst>
                              <a:path w="10700" h="187304">
                                <a:moveTo>
                                  <a:pt x="0" y="0"/>
                                </a:moveTo>
                                <a:lnTo>
                                  <a:pt x="10700" y="187304"/>
                                </a:lnTo>
                              </a:path>
                            </a:pathLst>
                          </a:custGeom>
                          <a:ln w="3746" cap="flat">
                            <a:miter lim="100000"/>
                          </a:ln>
                        </wps:spPr>
                        <wps:style>
                          <a:lnRef idx="1">
                            <a:srgbClr val="000000"/>
                          </a:lnRef>
                          <a:fillRef idx="0">
                            <a:srgbClr val="000000">
                              <a:alpha val="0"/>
                            </a:srgbClr>
                          </a:fillRef>
                          <a:effectRef idx="0">
                            <a:scrgbClr r="0" g="0" b="0"/>
                          </a:effectRef>
                          <a:fontRef idx="none"/>
                        </wps:style>
                        <wps:bodyPr/>
                      </wps:wsp>
                      <wps:wsp>
                        <wps:cNvPr id="122" name="Shape 122"/>
                        <wps:cNvSpPr/>
                        <wps:spPr>
                          <a:xfrm>
                            <a:off x="1959876" y="568205"/>
                            <a:ext cx="29922" cy="53211"/>
                          </a:xfrm>
                          <a:custGeom>
                            <a:avLst/>
                            <a:gdLst/>
                            <a:ahLst/>
                            <a:cxnLst/>
                            <a:rect l="0" t="0" r="0" b="0"/>
                            <a:pathLst>
                              <a:path w="29922" h="53211">
                                <a:moveTo>
                                  <a:pt x="29922" y="0"/>
                                </a:moveTo>
                                <a:lnTo>
                                  <a:pt x="17962" y="53211"/>
                                </a:lnTo>
                                <a:lnTo>
                                  <a:pt x="0" y="1701"/>
                                </a:lnTo>
                                <a:lnTo>
                                  <a:pt x="15820" y="15806"/>
                                </a:lnTo>
                                <a:lnTo>
                                  <a:pt x="29922" y="0"/>
                                </a:lnTo>
                                <a:close/>
                              </a:path>
                            </a:pathLst>
                          </a:custGeom>
                          <a:ln w="214" cap="flat">
                            <a:miter lim="100000"/>
                          </a:ln>
                        </wps:spPr>
                        <wps:style>
                          <a:lnRef idx="1">
                            <a:srgbClr val="000000"/>
                          </a:lnRef>
                          <a:fillRef idx="1">
                            <a:srgbClr val="000000"/>
                          </a:fillRef>
                          <a:effectRef idx="0">
                            <a:scrgbClr r="0" g="0" b="0"/>
                          </a:effectRef>
                          <a:fontRef idx="none"/>
                        </wps:style>
                        <wps:bodyPr/>
                      </wps:wsp>
                      <wps:wsp>
                        <wps:cNvPr id="123" name="Rectangle 123"/>
                        <wps:cNvSpPr/>
                        <wps:spPr>
                          <a:xfrm>
                            <a:off x="2432684" y="246966"/>
                            <a:ext cx="49823" cy="111323"/>
                          </a:xfrm>
                          <a:prstGeom prst="rect">
                            <a:avLst/>
                          </a:prstGeom>
                          <a:ln>
                            <a:noFill/>
                          </a:ln>
                        </wps:spPr>
                        <wps:txbx>
                          <w:txbxContent>
                            <w:p w14:paraId="4DCE0375" w14:textId="77777777" w:rsidR="000E367D" w:rsidRDefault="00AB36C3">
                              <w:pPr>
                                <w:spacing w:after="160" w:line="259" w:lineRule="auto"/>
                                <w:ind w:left="0" w:firstLine="0"/>
                                <w:jc w:val="left"/>
                              </w:pPr>
                              <w:r>
                                <w:rPr>
                                  <w:rFonts w:ascii="Arial" w:eastAsia="Arial" w:hAnsi="Arial" w:cs="Arial"/>
                                  <w:sz w:val="12"/>
                                </w:rPr>
                                <w:t>k</w:t>
                              </w:r>
                            </w:p>
                          </w:txbxContent>
                        </wps:txbx>
                        <wps:bodyPr horzOverflow="overflow" vert="horz" lIns="0" tIns="0" rIns="0" bIns="0" rtlCol="0">
                          <a:noAutofit/>
                        </wps:bodyPr>
                      </wps:wsp>
                      <wps:wsp>
                        <wps:cNvPr id="124" name="Rectangle 124"/>
                        <wps:cNvSpPr/>
                        <wps:spPr>
                          <a:xfrm>
                            <a:off x="2470144" y="285688"/>
                            <a:ext cx="36012" cy="72361"/>
                          </a:xfrm>
                          <a:prstGeom prst="rect">
                            <a:avLst/>
                          </a:prstGeom>
                          <a:ln>
                            <a:noFill/>
                          </a:ln>
                        </wps:spPr>
                        <wps:txbx>
                          <w:txbxContent>
                            <w:p w14:paraId="63DD942E" w14:textId="77777777" w:rsidR="000E367D" w:rsidRDefault="00AB36C3">
                              <w:pPr>
                                <w:spacing w:after="160" w:line="259" w:lineRule="auto"/>
                                <w:ind w:left="0" w:firstLine="0"/>
                                <w:jc w:val="left"/>
                              </w:pPr>
                              <w:r>
                                <w:rPr>
                                  <w:rFonts w:ascii="Arial" w:eastAsia="Arial" w:hAnsi="Arial" w:cs="Arial"/>
                                  <w:sz w:val="8"/>
                                </w:rPr>
                                <w:t>1</w:t>
                              </w:r>
                            </w:p>
                          </w:txbxContent>
                        </wps:txbx>
                        <wps:bodyPr horzOverflow="overflow" vert="horz" lIns="0" tIns="0" rIns="0" bIns="0" rtlCol="0">
                          <a:noAutofit/>
                        </wps:bodyPr>
                      </wps:wsp>
                      <wps:wsp>
                        <wps:cNvPr id="125" name="Rectangle 125"/>
                        <wps:cNvSpPr/>
                        <wps:spPr>
                          <a:xfrm>
                            <a:off x="2213320" y="525247"/>
                            <a:ext cx="49823" cy="111323"/>
                          </a:xfrm>
                          <a:prstGeom prst="rect">
                            <a:avLst/>
                          </a:prstGeom>
                          <a:ln>
                            <a:noFill/>
                          </a:ln>
                        </wps:spPr>
                        <wps:txbx>
                          <w:txbxContent>
                            <w:p w14:paraId="50342E0B" w14:textId="77777777" w:rsidR="000E367D" w:rsidRDefault="00AB36C3">
                              <w:pPr>
                                <w:spacing w:after="160" w:line="259" w:lineRule="auto"/>
                                <w:ind w:left="0" w:firstLine="0"/>
                                <w:jc w:val="left"/>
                              </w:pPr>
                              <w:r>
                                <w:rPr>
                                  <w:rFonts w:ascii="Arial" w:eastAsia="Arial" w:hAnsi="Arial" w:cs="Arial"/>
                                  <w:sz w:val="12"/>
                                </w:rPr>
                                <w:t>k</w:t>
                              </w:r>
                            </w:p>
                          </w:txbxContent>
                        </wps:txbx>
                        <wps:bodyPr horzOverflow="overflow" vert="horz" lIns="0" tIns="0" rIns="0" bIns="0" rtlCol="0">
                          <a:noAutofit/>
                        </wps:bodyPr>
                      </wps:wsp>
                      <wps:wsp>
                        <wps:cNvPr id="126" name="Rectangle 126"/>
                        <wps:cNvSpPr/>
                        <wps:spPr>
                          <a:xfrm>
                            <a:off x="2250781" y="563969"/>
                            <a:ext cx="36012" cy="72362"/>
                          </a:xfrm>
                          <a:prstGeom prst="rect">
                            <a:avLst/>
                          </a:prstGeom>
                          <a:ln>
                            <a:noFill/>
                          </a:ln>
                        </wps:spPr>
                        <wps:txbx>
                          <w:txbxContent>
                            <w:p w14:paraId="65F732E6" w14:textId="77777777" w:rsidR="000E367D" w:rsidRDefault="00AB36C3">
                              <w:pPr>
                                <w:spacing w:after="160" w:line="259" w:lineRule="auto"/>
                                <w:ind w:left="0" w:firstLine="0"/>
                                <w:jc w:val="left"/>
                              </w:pPr>
                              <w:r>
                                <w:rPr>
                                  <w:rFonts w:ascii="Arial" w:eastAsia="Arial" w:hAnsi="Arial" w:cs="Arial"/>
                                  <w:sz w:val="8"/>
                                </w:rPr>
                                <w:t>2</w:t>
                              </w:r>
                            </w:p>
                          </w:txbxContent>
                        </wps:txbx>
                        <wps:bodyPr horzOverflow="overflow" vert="horz" lIns="0" tIns="0" rIns="0" bIns="0" rtlCol="0">
                          <a:noAutofit/>
                        </wps:bodyPr>
                      </wps:wsp>
                      <wps:wsp>
                        <wps:cNvPr id="127" name="Rectangle 127"/>
                        <wps:cNvSpPr/>
                        <wps:spPr>
                          <a:xfrm>
                            <a:off x="2438052" y="675107"/>
                            <a:ext cx="49823" cy="111323"/>
                          </a:xfrm>
                          <a:prstGeom prst="rect">
                            <a:avLst/>
                          </a:prstGeom>
                          <a:ln>
                            <a:noFill/>
                          </a:ln>
                        </wps:spPr>
                        <wps:txbx>
                          <w:txbxContent>
                            <w:p w14:paraId="5E7521CF" w14:textId="77777777" w:rsidR="000E367D" w:rsidRDefault="00AB36C3">
                              <w:pPr>
                                <w:spacing w:after="160" w:line="259" w:lineRule="auto"/>
                                <w:ind w:left="0" w:firstLine="0"/>
                                <w:jc w:val="left"/>
                              </w:pPr>
                              <w:r>
                                <w:rPr>
                                  <w:rFonts w:ascii="Arial" w:eastAsia="Arial" w:hAnsi="Arial" w:cs="Arial"/>
                                  <w:sz w:val="12"/>
                                </w:rPr>
                                <w:t>k</w:t>
                              </w:r>
                            </w:p>
                          </w:txbxContent>
                        </wps:txbx>
                        <wps:bodyPr horzOverflow="overflow" vert="horz" lIns="0" tIns="0" rIns="0" bIns="0" rtlCol="0">
                          <a:noAutofit/>
                        </wps:bodyPr>
                      </wps:wsp>
                      <wps:wsp>
                        <wps:cNvPr id="128" name="Rectangle 128"/>
                        <wps:cNvSpPr/>
                        <wps:spPr>
                          <a:xfrm>
                            <a:off x="2475513" y="713830"/>
                            <a:ext cx="36012" cy="72362"/>
                          </a:xfrm>
                          <a:prstGeom prst="rect">
                            <a:avLst/>
                          </a:prstGeom>
                          <a:ln>
                            <a:noFill/>
                          </a:ln>
                        </wps:spPr>
                        <wps:txbx>
                          <w:txbxContent>
                            <w:p w14:paraId="43714F02" w14:textId="77777777" w:rsidR="000E367D" w:rsidRDefault="00AB36C3">
                              <w:pPr>
                                <w:spacing w:after="160" w:line="259" w:lineRule="auto"/>
                                <w:ind w:left="0" w:firstLine="0"/>
                                <w:jc w:val="left"/>
                              </w:pPr>
                              <w:r>
                                <w:rPr>
                                  <w:rFonts w:ascii="Arial" w:eastAsia="Arial" w:hAnsi="Arial" w:cs="Arial"/>
                                  <w:sz w:val="8"/>
                                </w:rPr>
                                <w:t>3</w:t>
                              </w:r>
                            </w:p>
                          </w:txbxContent>
                        </wps:txbx>
                        <wps:bodyPr horzOverflow="overflow" vert="horz" lIns="0" tIns="0" rIns="0" bIns="0" rtlCol="0">
                          <a:noAutofit/>
                        </wps:bodyPr>
                      </wps:wsp>
                      <wps:wsp>
                        <wps:cNvPr id="129" name="Rectangle 129"/>
                        <wps:cNvSpPr/>
                        <wps:spPr>
                          <a:xfrm>
                            <a:off x="2512940" y="905157"/>
                            <a:ext cx="49823" cy="111324"/>
                          </a:xfrm>
                          <a:prstGeom prst="rect">
                            <a:avLst/>
                          </a:prstGeom>
                          <a:ln>
                            <a:noFill/>
                          </a:ln>
                        </wps:spPr>
                        <wps:txbx>
                          <w:txbxContent>
                            <w:p w14:paraId="6C258062" w14:textId="77777777" w:rsidR="000E367D" w:rsidRDefault="00AB36C3">
                              <w:pPr>
                                <w:spacing w:after="160" w:line="259" w:lineRule="auto"/>
                                <w:ind w:left="0" w:firstLine="0"/>
                                <w:jc w:val="left"/>
                              </w:pPr>
                              <w:r>
                                <w:rPr>
                                  <w:rFonts w:ascii="Arial" w:eastAsia="Arial" w:hAnsi="Arial" w:cs="Arial"/>
                                  <w:sz w:val="12"/>
                                </w:rPr>
                                <w:t>k</w:t>
                              </w:r>
                            </w:p>
                          </w:txbxContent>
                        </wps:txbx>
                        <wps:bodyPr horzOverflow="overflow" vert="horz" lIns="0" tIns="0" rIns="0" bIns="0" rtlCol="0">
                          <a:noAutofit/>
                        </wps:bodyPr>
                      </wps:wsp>
                      <wps:wsp>
                        <wps:cNvPr id="130" name="Rectangle 130"/>
                        <wps:cNvSpPr/>
                        <wps:spPr>
                          <a:xfrm>
                            <a:off x="2550401" y="943880"/>
                            <a:ext cx="36012" cy="72362"/>
                          </a:xfrm>
                          <a:prstGeom prst="rect">
                            <a:avLst/>
                          </a:prstGeom>
                          <a:ln>
                            <a:noFill/>
                          </a:ln>
                        </wps:spPr>
                        <wps:txbx>
                          <w:txbxContent>
                            <w:p w14:paraId="27D85296" w14:textId="77777777" w:rsidR="000E367D" w:rsidRDefault="00AB36C3">
                              <w:pPr>
                                <w:spacing w:after="160" w:line="259" w:lineRule="auto"/>
                                <w:ind w:left="0" w:firstLine="0"/>
                                <w:jc w:val="left"/>
                              </w:pPr>
                              <w:r>
                                <w:rPr>
                                  <w:rFonts w:ascii="Arial" w:eastAsia="Arial" w:hAnsi="Arial" w:cs="Arial"/>
                                  <w:sz w:val="8"/>
                                </w:rPr>
                                <w:t>4</w:t>
                              </w:r>
                            </w:p>
                          </w:txbxContent>
                        </wps:txbx>
                        <wps:bodyPr horzOverflow="overflow" vert="horz" lIns="0" tIns="0" rIns="0" bIns="0" rtlCol="0">
                          <a:noAutofit/>
                        </wps:bodyPr>
                      </wps:wsp>
                      <wps:wsp>
                        <wps:cNvPr id="131" name="Rectangle 131"/>
                        <wps:cNvSpPr/>
                        <wps:spPr>
                          <a:xfrm>
                            <a:off x="1881539" y="444957"/>
                            <a:ext cx="49823" cy="111323"/>
                          </a:xfrm>
                          <a:prstGeom prst="rect">
                            <a:avLst/>
                          </a:prstGeom>
                          <a:ln>
                            <a:noFill/>
                          </a:ln>
                        </wps:spPr>
                        <wps:txbx>
                          <w:txbxContent>
                            <w:p w14:paraId="5EAD0CDD" w14:textId="77777777" w:rsidR="000E367D" w:rsidRDefault="00AB36C3">
                              <w:pPr>
                                <w:spacing w:after="160" w:line="259" w:lineRule="auto"/>
                                <w:ind w:left="0" w:firstLine="0"/>
                                <w:jc w:val="left"/>
                              </w:pPr>
                              <w:r>
                                <w:rPr>
                                  <w:rFonts w:ascii="Arial" w:eastAsia="Arial" w:hAnsi="Arial" w:cs="Arial"/>
                                  <w:sz w:val="12"/>
                                </w:rPr>
                                <w:t>k</w:t>
                              </w:r>
                            </w:p>
                          </w:txbxContent>
                        </wps:txbx>
                        <wps:bodyPr horzOverflow="overflow" vert="horz" lIns="0" tIns="0" rIns="0" bIns="0" rtlCol="0">
                          <a:noAutofit/>
                        </wps:bodyPr>
                      </wps:wsp>
                      <wps:wsp>
                        <wps:cNvPr id="132" name="Rectangle 132"/>
                        <wps:cNvSpPr/>
                        <wps:spPr>
                          <a:xfrm>
                            <a:off x="1919001" y="483679"/>
                            <a:ext cx="36013" cy="72362"/>
                          </a:xfrm>
                          <a:prstGeom prst="rect">
                            <a:avLst/>
                          </a:prstGeom>
                          <a:ln>
                            <a:noFill/>
                          </a:ln>
                        </wps:spPr>
                        <wps:txbx>
                          <w:txbxContent>
                            <w:p w14:paraId="5A5D5524" w14:textId="77777777" w:rsidR="000E367D" w:rsidRDefault="00AB36C3">
                              <w:pPr>
                                <w:spacing w:after="160" w:line="259" w:lineRule="auto"/>
                                <w:ind w:left="0" w:firstLine="0"/>
                                <w:jc w:val="left"/>
                              </w:pPr>
                              <w:r>
                                <w:rPr>
                                  <w:rFonts w:ascii="Arial" w:eastAsia="Arial" w:hAnsi="Arial" w:cs="Arial"/>
                                  <w:sz w:val="8"/>
                                </w:rPr>
                                <w:t>5</w:t>
                              </w:r>
                            </w:p>
                          </w:txbxContent>
                        </wps:txbx>
                        <wps:bodyPr horzOverflow="overflow" vert="horz" lIns="0" tIns="0" rIns="0" bIns="0" rtlCol="0">
                          <a:noAutofit/>
                        </wps:bodyPr>
                      </wps:wsp>
                    </wpg:wgp>
                  </a:graphicData>
                </a:graphic>
              </wp:inline>
            </w:drawing>
          </mc:Choice>
          <mc:Fallback>
            <w:pict>
              <v:group w14:anchorId="51861464" id="Group 4189" o:spid="_x0000_s1071" style="width:273.35pt;height:83.95pt;mso-position-horizontal-relative:char;mso-position-vertical-relative:line" coordsize="34716,10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">
                <v:shape id="Shape 19" o:spid="_x0000_s1072" style="position:absolute;left:3853;top:321;width:1881;height:1939;visibility:visible;mso-wrap-style:square;v-text-anchor:top" coordsize="188185,19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" path="m82129,6785c130439,,174957,34806,181578,84577r,38c188185,134386,154362,180262,106038,187066,57727,193870,13205,159026,6603,109255,,59465,33823,13589,82129,6785xe" fillcolor="red" strokecolor="red" strokeweight=".20811mm">
                  <v:stroke miterlimit="1" joinstyle="miter"/>
                  <v:path arrowok="t" textboxrect="0,0,188185,193870"/>
                </v:shape>
                <v:rect id="Rectangle 20" o:spid="_x0000_s1073" style="position:absolute;left:4579;top:917;width:664;height:1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FC3FC39" w14:textId="77777777" w:rsidR="000E367D" w:rsidRDefault="00AB36C3">
                        <w:pPr>
                          <w:spacing w:after="160" w:line="259" w:lineRule="auto"/>
                          <w:ind w:left="0" w:firstLine="0"/>
                          <w:jc w:val="left"/>
                        </w:pPr>
                        <w:r>
                          <w:rPr>
                            <w:rFonts w:ascii="Arial" w:eastAsia="Arial" w:hAnsi="Arial" w:cs="Arial"/>
                            <w:sz w:val="12"/>
                          </w:rPr>
                          <w:t>A</w:t>
                        </w:r>
                      </w:p>
                    </w:txbxContent>
                  </v:textbox>
                </v:rect>
                <v:shape id="Shape 21" o:spid="_x0000_s1074" style="position:absolute;left:5244;top:4120;width:1882;height:1939;visibility:visible;mso-wrap-style:square;v-text-anchor:top" coordsize="188180,193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" path="m82128,6804c130434,,174957,34829,181559,84601r19,19c188180,134405,154362,180281,106033,187085,57727,193889,13205,159045,6603,109255,,59483,33804,13608,82128,6804xe" fillcolor="red" strokecolor="red" strokeweight=".20811mm">
                  <v:stroke miterlimit="1" joinstyle="miter"/>
                  <v:path arrowok="t" textboxrect="0,0,188180,193889"/>
                </v:shape>
                <v:rect id="Rectangle 22" o:spid="_x0000_s1075" style="position:absolute;left:5917;top:4717;width:664;height:1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6316AEC4" w14:textId="77777777" w:rsidR="000E367D" w:rsidRDefault="00AB36C3">
                        <w:pPr>
                          <w:spacing w:after="160" w:line="259" w:lineRule="auto"/>
                          <w:ind w:left="0" w:firstLine="0"/>
                          <w:jc w:val="left"/>
                        </w:pPr>
                        <w:r>
                          <w:rPr>
                            <w:rFonts w:ascii="Arial" w:eastAsia="Arial" w:hAnsi="Arial" w:cs="Arial"/>
                            <w:sz w:val="12"/>
                          </w:rPr>
                          <w:t>B</w:t>
                        </w:r>
                      </w:p>
                    </w:txbxContent>
                  </v:textbox>
                </v:rect>
                <v:shape id="Shape 23" o:spid="_x0000_s1076" style="position:absolute;top:5993;width:1881;height:1939;visibility:visible;mso-wrap-style:square;v-text-anchor:top" coordsize="188180,193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" path="m82128,6803c130434,,174957,34829,181559,84601r19,18c188180,134405,154362,180280,106033,187085,57727,193888,13205,159045,6603,109255,,59483,33804,13608,82128,6803xe" fillcolor="red" strokecolor="red" strokeweight=".20811mm">
                  <v:stroke miterlimit="1" joinstyle="miter"/>
                  <v:path arrowok="t" textboxrect="0,0,188180,193888"/>
                </v:shape>
                <v:rect id="Rectangle 24" o:spid="_x0000_s1077" style="position:absolute;left:673;top:6643;width:720;height:1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1BE621BF" w14:textId="77777777" w:rsidR="000E367D" w:rsidRDefault="00AB36C3">
                        <w:pPr>
                          <w:spacing w:after="160" w:line="259" w:lineRule="auto"/>
                          <w:ind w:left="0" w:firstLine="0"/>
                          <w:jc w:val="left"/>
                        </w:pPr>
                        <w:r>
                          <w:rPr>
                            <w:rFonts w:ascii="Arial" w:eastAsia="Arial" w:hAnsi="Arial" w:cs="Arial"/>
                            <w:sz w:val="12"/>
                          </w:rPr>
                          <w:t>C</w:t>
                        </w:r>
                      </w:p>
                    </w:txbxContent>
                  </v:textbox>
                </v:rect>
                <v:shape id="Shape 25" o:spid="_x0000_s1078" style="position:absolute;left:3264;top:8402;width:1882;height:1939;visibility:visible;mso-wrap-style:square;v-text-anchor:top" coordsize="188162,193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" path="m82128,6804c130434,,174938,34825,181559,84577r,38c188162,134405,154362,180281,106033,187084,57727,193889,13205,159045,6602,109255,,59484,33799,13608,82128,6804xe" fillcolor="red" strokecolor="red" strokeweight=".20811mm">
                  <v:stroke miterlimit="1" joinstyle="miter"/>
                  <v:path arrowok="t" textboxrect="0,0,188162,193889"/>
                </v:shape>
                <v:rect id="Rectangle 26" o:spid="_x0000_s1079" style="position:absolute;left:3938;top:9051;width:719;height:1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0BBC7CAE" w14:textId="77777777" w:rsidR="000E367D" w:rsidRDefault="00AB36C3">
                        <w:pPr>
                          <w:spacing w:after="160" w:line="259" w:lineRule="auto"/>
                          <w:ind w:left="0" w:firstLine="0"/>
                          <w:jc w:val="left"/>
                        </w:pPr>
                        <w:r>
                          <w:rPr>
                            <w:rFonts w:ascii="Arial" w:eastAsia="Arial" w:hAnsi="Arial" w:cs="Arial"/>
                            <w:sz w:val="12"/>
                          </w:rPr>
                          <w:t>D</w:t>
                        </w:r>
                      </w:p>
                    </w:txbxContent>
                  </v:textbox>
                </v:rect>
                <v:shape id="Shape 27" o:spid="_x0000_s1080" style="position:absolute;left:8294;top:6850;width:1882;height:1939;visibility:visible;mso-wrap-style:square;v-text-anchor:top" coordsize="188180,193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" path="m82142,6808c130434,,174956,34829,181578,84601r,37c188180,134410,154358,180281,106052,187089,57727,193893,13205,159045,6602,109274,,59488,33818,13612,82142,6808xe" fillcolor="red" strokecolor="red" strokeweight=".20811mm">
                  <v:stroke miterlimit="1" joinstyle="miter"/>
                  <v:path arrowok="t" textboxrect="0,0,188180,193893"/>
                </v:shape>
                <v:rect id="Rectangle 28" o:spid="_x0000_s1081" style="position:absolute;left:8968;top:7393;width:664;height:1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1D442EF0" w14:textId="77777777" w:rsidR="000E367D" w:rsidRDefault="00AB36C3">
                        <w:pPr>
                          <w:spacing w:after="160" w:line="259" w:lineRule="auto"/>
                          <w:ind w:left="0" w:firstLine="0"/>
                          <w:jc w:val="left"/>
                        </w:pPr>
                        <w:r>
                          <w:rPr>
                            <w:rFonts w:ascii="Arial" w:eastAsia="Arial" w:hAnsi="Arial" w:cs="Arial"/>
                            <w:sz w:val="12"/>
                          </w:rPr>
                          <w:t>E</w:t>
                        </w:r>
                      </w:p>
                    </w:txbxContent>
                  </v:textbox>
                </v:rect>
                <v:shape id="Shape 29" o:spid="_x0000_s1082" style="position:absolute;left:26;top:2301;width:1882;height:1939;visibility:visible;mso-wrap-style:square;v-text-anchor:top" coordsize="188185,19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" path="m82128,6804c130439,,174957,34806,181583,84578r,37c188185,134405,154362,180262,106057,187066,57727,193870,13210,159045,6603,109255,,59465,33823,13608,82128,6804xe" fillcolor="red" strokecolor="red" strokeweight=".20811mm">
                  <v:stroke miterlimit="1" joinstyle="miter"/>
                  <v:path arrowok="t" textboxrect="0,0,188185,193870"/>
                </v:shape>
                <v:rect id="Rectangle 30" o:spid="_x0000_s1083" style="position:absolute;left:779;top:2897;width:608;height:1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5A348CE8" w14:textId="77777777" w:rsidR="000E367D" w:rsidRDefault="00AB36C3">
                        <w:pPr>
                          <w:spacing w:after="160" w:line="259" w:lineRule="auto"/>
                          <w:ind w:left="0" w:firstLine="0"/>
                          <w:jc w:val="left"/>
                        </w:pPr>
                        <w:r>
                          <w:rPr>
                            <w:rFonts w:ascii="Arial" w:eastAsia="Arial" w:hAnsi="Arial" w:cs="Arial"/>
                            <w:sz w:val="12"/>
                          </w:rPr>
                          <w:t>F</w:t>
                        </w:r>
                      </w:p>
                    </w:txbxContent>
                  </v:textbox>
                </v:rect>
                <v:shape id="Shape 36" o:spid="_x0000_s1084" style="position:absolute;left:22797;top:642;width:1882;height:1939;visibility:visible;mso-wrap-style:square;v-text-anchor:top" coordsize="188185,193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" path="m82128,6804c130439,,174961,34829,181583,84596r,19c188185,134405,154363,180281,106057,187084,57727,193889,13210,159045,6607,109255,,59483,33823,13608,82128,6804xe" fillcolor="red" strokecolor="red" strokeweight=".20811mm">
                  <v:stroke miterlimit="1" joinstyle="miter"/>
                  <v:path arrowok="t" textboxrect="0,0,188185,193889"/>
                </v:shape>
                <v:rect id="Rectangle 37" o:spid="_x0000_s1085" style="position:absolute;left:23524;top:1238;width:663;height:1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2318DEC7" w14:textId="77777777" w:rsidR="000E367D" w:rsidRDefault="00AB36C3">
                        <w:pPr>
                          <w:spacing w:after="160" w:line="259" w:lineRule="auto"/>
                          <w:ind w:left="0" w:firstLine="0"/>
                          <w:jc w:val="left"/>
                        </w:pPr>
                        <w:r>
                          <w:rPr>
                            <w:rFonts w:ascii="Arial" w:eastAsia="Arial" w:hAnsi="Arial" w:cs="Arial"/>
                            <w:sz w:val="12"/>
                          </w:rPr>
                          <w:t>A</w:t>
                        </w:r>
                      </w:p>
                    </w:txbxContent>
                  </v:textbox>
                </v:rect>
                <v:shape id="Shape 38" o:spid="_x0000_s1086" style="position:absolute;left:24188;top:4442;width:1882;height:1938;visibility:visible;mso-wrap-style:square;v-text-anchor:top" coordsize="188185,19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" path="m82128,6785c130439,,174956,34806,181583,84577r,38c188185,134386,154362,180262,106056,187066,57727,193870,13209,159026,6602,109255,,59465,33823,13589,82128,6785xe" fillcolor="red" strokecolor="red" strokeweight=".20811mm">
                  <v:stroke miterlimit="1" joinstyle="miter"/>
                  <v:path arrowok="t" textboxrect="0,0,188185,193870"/>
                </v:shape>
                <v:rect id="Rectangle 39" o:spid="_x0000_s1087" style="position:absolute;left:24862;top:5038;width:663;height:1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5598F84E" w14:textId="77777777" w:rsidR="000E367D" w:rsidRDefault="00AB36C3">
                        <w:pPr>
                          <w:spacing w:after="160" w:line="259" w:lineRule="auto"/>
                          <w:ind w:left="0" w:firstLine="0"/>
                          <w:jc w:val="left"/>
                        </w:pPr>
                        <w:r>
                          <w:rPr>
                            <w:rFonts w:ascii="Arial" w:eastAsia="Arial" w:hAnsi="Arial" w:cs="Arial"/>
                            <w:sz w:val="12"/>
                          </w:rPr>
                          <w:t>B</w:t>
                        </w:r>
                      </w:p>
                    </w:txbxContent>
                  </v:textbox>
                </v:rect>
                <v:shape id="Shape 40" o:spid="_x0000_s1088" style="position:absolute;left:18944;top:6315;width:1882;height:1938;visibility:visible;mso-wrap-style:square;v-text-anchor:top" coordsize="188185,19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" path="m82128,6785c130439,,174957,34806,181582,84577r,38c188185,134387,154362,180262,106057,187066,57727,193870,13209,159026,6603,109255,,59465,33822,13589,82128,6785xe" fillcolor="red" strokecolor="red" strokeweight=".20811mm">
                  <v:stroke miterlimit="1" joinstyle="miter"/>
                  <v:path arrowok="t" textboxrect="0,0,188185,193870"/>
                </v:shape>
                <v:rect id="Rectangle 41" o:spid="_x0000_s1089" style="position:absolute;left:19618;top:6964;width:719;height:1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47BCFB34" w14:textId="77777777" w:rsidR="000E367D" w:rsidRDefault="00AB36C3">
                        <w:pPr>
                          <w:spacing w:after="160" w:line="259" w:lineRule="auto"/>
                          <w:ind w:left="0" w:firstLine="0"/>
                          <w:jc w:val="left"/>
                        </w:pPr>
                        <w:r>
                          <w:rPr>
                            <w:rFonts w:ascii="Arial" w:eastAsia="Arial" w:hAnsi="Arial" w:cs="Arial"/>
                            <w:sz w:val="12"/>
                          </w:rPr>
                          <w:t>C</w:t>
                        </w:r>
                      </w:p>
                    </w:txbxContent>
                  </v:textbox>
                </v:rect>
                <v:shape id="Shape 42" o:spid="_x0000_s1090" style="position:absolute;left:22208;top:8723;width:1882;height:1939;visibility:visible;mso-wrap-style:square;v-text-anchor:top" coordsize="188185,193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" path="m82128,6809c130439,,174956,34830,181578,84601r,38c188185,134410,154362,180281,106038,187089,57727,193893,13205,159045,6602,109274,,59488,33822,13612,82128,6809xe" fillcolor="red" strokecolor="red" strokeweight=".20811mm">
                  <v:stroke miterlimit="1" joinstyle="miter"/>
                  <v:path arrowok="t" textboxrect="0,0,188185,193893"/>
                </v:shape>
                <v:rect id="Rectangle 43" o:spid="_x0000_s1091" style="position:absolute;left:22882;top:9372;width:720;height:1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045F7E2" w14:textId="77777777" w:rsidR="000E367D" w:rsidRDefault="00AB36C3">
                        <w:pPr>
                          <w:spacing w:after="160" w:line="259" w:lineRule="auto"/>
                          <w:ind w:left="0" w:firstLine="0"/>
                          <w:jc w:val="left"/>
                        </w:pPr>
                        <w:r>
                          <w:rPr>
                            <w:rFonts w:ascii="Arial" w:eastAsia="Arial" w:hAnsi="Arial" w:cs="Arial"/>
                            <w:sz w:val="12"/>
                          </w:rPr>
                          <w:t>D</w:t>
                        </w:r>
                      </w:p>
                    </w:txbxContent>
                  </v:textbox>
                </v:rect>
                <v:shape id="Shape 44" o:spid="_x0000_s1092" style="position:absolute;left:27239;top:7171;width:1882;height:1939;visibility:visible;mso-wrap-style:square;v-text-anchor:top" coordsize="188162,19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" path="m82129,6804c130435,,174938,34806,181559,84578r,37c188162,134405,154363,180262,106033,187066,57727,193870,13205,159045,6603,109255,,59465,33799,13608,82129,6804xe" fillcolor="red" strokecolor="red" strokeweight=".20811mm">
                  <v:stroke miterlimit="1" joinstyle="miter"/>
                  <v:path arrowok="t" textboxrect="0,0,188162,193870"/>
                </v:shape>
                <v:rect id="Rectangle 45" o:spid="_x0000_s1093" style="position:absolute;left:27913;top:7714;width:663;height:1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E2DC0CC" w14:textId="77777777" w:rsidR="000E367D" w:rsidRDefault="00AB36C3">
                        <w:pPr>
                          <w:spacing w:after="160" w:line="259" w:lineRule="auto"/>
                          <w:ind w:left="0" w:firstLine="0"/>
                          <w:jc w:val="left"/>
                        </w:pPr>
                        <w:r>
                          <w:rPr>
                            <w:rFonts w:ascii="Arial" w:eastAsia="Arial" w:hAnsi="Arial" w:cs="Arial"/>
                            <w:sz w:val="12"/>
                          </w:rPr>
                          <w:t>E</w:t>
                        </w:r>
                      </w:p>
                    </w:txbxContent>
                  </v:textbox>
                </v:rect>
                <v:shape id="Shape 46" o:spid="_x0000_s1094" style="position:absolute;left:18971;top:2622;width:1882;height:1939;visibility:visible;mso-wrap-style:square;v-text-anchor:top" coordsize="188180,193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" path="m82142,6803c130434,,174957,34829,181578,84601r,19c188180,134405,154358,180280,106052,187085,57727,193888,13205,159045,6603,109255,,59483,33818,13608,82142,6803xe" fillcolor="red" strokecolor="red" strokeweight=".20811mm">
                  <v:stroke miterlimit="1" joinstyle="miter"/>
                  <v:path arrowok="t" textboxrect="0,0,188180,193888"/>
                </v:shape>
                <v:rect id="Rectangle 47" o:spid="_x0000_s1095" style="position:absolute;left:19724;top:3218;width:608;height:1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33B5E443" w14:textId="77777777" w:rsidR="000E367D" w:rsidRDefault="00AB36C3">
                        <w:pPr>
                          <w:spacing w:after="160" w:line="259" w:lineRule="auto"/>
                          <w:ind w:left="0" w:firstLine="0"/>
                          <w:jc w:val="left"/>
                        </w:pPr>
                        <w:r>
                          <w:rPr>
                            <w:rFonts w:ascii="Arial" w:eastAsia="Arial" w:hAnsi="Arial" w:cs="Arial"/>
                            <w:sz w:val="12"/>
                          </w:rPr>
                          <w:t>F</w:t>
                        </w:r>
                      </w:p>
                    </w:txbxContent>
                  </v:textbox>
                </v:rect>
                <v:rect id="Rectangle 3239" o:spid="_x0000_s1096" style="position:absolute;left:10994;width:776;height:1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" filled="f" stroked="f">
                  <v:textbox inset="0,0,0,0">
                    <w:txbxContent>
                      <w:p w14:paraId="55C860BF" w14:textId="77777777" w:rsidR="000E367D" w:rsidRDefault="00AB36C3">
                        <w:pPr>
                          <w:spacing w:after="160" w:line="259" w:lineRule="auto"/>
                          <w:ind w:left="0" w:firstLine="0"/>
                          <w:jc w:val="left"/>
                        </w:pPr>
                        <w:r>
                          <w:rPr>
                            <w:rFonts w:ascii="Arial" w:eastAsia="Arial" w:hAnsi="Arial" w:cs="Arial"/>
                            <w:sz w:val="17"/>
                          </w:rPr>
                          <w:t>2</w:t>
                        </w:r>
                      </w:p>
                    </w:txbxContent>
                  </v:textbox>
                </v:rect>
                <v:rect id="Rectangle 3240" o:spid="_x0000_s1097" style="position:absolute;left:11577;width:5073;height:1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" filled="f" stroked="f">
                  <v:textbox inset="0,0,0,0">
                    <w:txbxContent>
                      <w:p w14:paraId="0BB447B6" w14:textId="77777777" w:rsidR="000E367D" w:rsidRDefault="00AB36C3">
                        <w:pPr>
                          <w:spacing w:after="160" w:line="259" w:lineRule="auto"/>
                          <w:ind w:left="0" w:firstLine="0"/>
                          <w:jc w:val="left"/>
                        </w:pPr>
                        <w:r>
                          <w:rPr>
                            <w:rFonts w:ascii="Arial" w:eastAsia="Arial" w:hAnsi="Arial" w:cs="Arial"/>
                            <w:sz w:val="17"/>
                          </w:rPr>
                          <w:t>A  -&gt; 1B</w:t>
                        </w:r>
                      </w:p>
                    </w:txbxContent>
                  </v:textbox>
                </v:rect>
                <v:rect id="Rectangle 3243" o:spid="_x0000_s1098" style="position:absolute;left:10994;top:2622;width:776;height:1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" filled="f" stroked="f">
                  <v:textbox inset="0,0,0,0">
                    <w:txbxContent>
                      <w:p w14:paraId="27AD39DF" w14:textId="77777777" w:rsidR="000E367D" w:rsidRDefault="00AB36C3">
                        <w:pPr>
                          <w:spacing w:after="160" w:line="259" w:lineRule="auto"/>
                          <w:ind w:left="0" w:firstLine="0"/>
                          <w:jc w:val="left"/>
                        </w:pPr>
                        <w:r>
                          <w:rPr>
                            <w:rFonts w:ascii="Arial" w:eastAsia="Arial" w:hAnsi="Arial" w:cs="Arial"/>
                            <w:sz w:val="17"/>
                          </w:rPr>
                          <w:t>1</w:t>
                        </w:r>
                      </w:p>
                    </w:txbxContent>
                  </v:textbox>
                </v:rect>
                <v:rect id="Rectangle 3244" o:spid="_x0000_s1099" style="position:absolute;left:11577;top:2622;width:4766;height:1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" filled="f" stroked="f">
                  <v:textbox inset="0,0,0,0">
                    <w:txbxContent>
                      <w:p w14:paraId="67F61B47" w14:textId="77777777" w:rsidR="000E367D" w:rsidRDefault="00AB36C3">
                        <w:pPr>
                          <w:spacing w:after="160" w:line="259" w:lineRule="auto"/>
                          <w:ind w:left="0" w:firstLine="0"/>
                          <w:jc w:val="left"/>
                        </w:pPr>
                        <w:r>
                          <w:rPr>
                            <w:rFonts w:ascii="Arial" w:eastAsia="Arial" w:hAnsi="Arial" w:cs="Arial"/>
                            <w:sz w:val="17"/>
                          </w:rPr>
                          <w:t>B -&gt; 1C</w:t>
                        </w:r>
                      </w:p>
                    </w:txbxContent>
                  </v:textbox>
                </v:rect>
                <v:rect id="Rectangle 3247" o:spid="_x0000_s1100" style="position:absolute;left:10994;top:5244;width:776;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" filled="f" stroked="f">
                  <v:textbox inset="0,0,0,0">
                    <w:txbxContent>
                      <w:p w14:paraId="69D26D14" w14:textId="77777777" w:rsidR="000E367D" w:rsidRDefault="00AB36C3">
                        <w:pPr>
                          <w:spacing w:after="160" w:line="259" w:lineRule="auto"/>
                          <w:ind w:left="0" w:firstLine="0"/>
                          <w:jc w:val="left"/>
                        </w:pPr>
                        <w:r>
                          <w:rPr>
                            <w:rFonts w:ascii="Arial" w:eastAsia="Arial" w:hAnsi="Arial" w:cs="Arial"/>
                            <w:sz w:val="17"/>
                          </w:rPr>
                          <w:t>1</w:t>
                        </w:r>
                      </w:p>
                    </w:txbxContent>
                  </v:textbox>
                </v:rect>
                <v:rect id="Rectangle 3248" o:spid="_x0000_s1101" style="position:absolute;left:11577;top:5244;width:4766;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" filled="f" stroked="f">
                  <v:textbox inset="0,0,0,0">
                    <w:txbxContent>
                      <w:p w14:paraId="0F03D89C" w14:textId="77777777" w:rsidR="000E367D" w:rsidRDefault="00AB36C3">
                        <w:pPr>
                          <w:spacing w:after="160" w:line="259" w:lineRule="auto"/>
                          <w:ind w:left="0" w:firstLine="0"/>
                          <w:jc w:val="left"/>
                        </w:pPr>
                        <w:r>
                          <w:rPr>
                            <w:rFonts w:ascii="Arial" w:eastAsia="Arial" w:hAnsi="Arial" w:cs="Arial"/>
                            <w:sz w:val="17"/>
                          </w:rPr>
                          <w:t>B -&gt; 2D</w:t>
                        </w:r>
                      </w:p>
                    </w:txbxContent>
                  </v:textbox>
                </v:rect>
                <v:rect id="Rectangle 3252" o:spid="_x0000_s1102" style="position:absolute;left:10994;top:7866;width:776;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" filled="f" stroked="f">
                  <v:textbox inset="0,0,0,0">
                    <w:txbxContent>
                      <w:p w14:paraId="1E489573" w14:textId="77777777" w:rsidR="000E367D" w:rsidRDefault="00AB36C3">
                        <w:pPr>
                          <w:spacing w:after="160" w:line="259" w:lineRule="auto"/>
                          <w:ind w:left="0" w:firstLine="0"/>
                          <w:jc w:val="left"/>
                        </w:pPr>
                        <w:r>
                          <w:rPr>
                            <w:rFonts w:ascii="Arial" w:eastAsia="Arial" w:hAnsi="Arial" w:cs="Arial"/>
                            <w:sz w:val="17"/>
                          </w:rPr>
                          <w:t>1</w:t>
                        </w:r>
                      </w:p>
                    </w:txbxContent>
                  </v:textbox>
                </v:rect>
                <v:rect id="Rectangle 3253" o:spid="_x0000_s1103" style="position:absolute;left:11577;top:7866;width:4764;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Oq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PrDAbzfhCcgZy8AAAD//wMAUEsBAi0AFAAGAAgAAAAhANvh9svuAAAAhQEAABMAAAAAAAAA&#10;AAAAAAAAAAAAAFtDb250ZW50X1R5cGVzXS54bWxQSwECLQAUAAYACAAAACEAWvQsW78AAAAVAQAA&#10;CwAAAAAAAAAAAAAAAAAfAQAAX3JlbHMvLnJlbHNQSwECLQAUAAYACAAAACEAdr/zqsYAAADdAAAA&#10;DwAAAAAAAAAAAAAAAAAHAgAAZHJzL2Rvd25yZXYueG1sUEsFBgAAAAADAAMAtwAAAPoCAAAAAA==&#10;" filled="f" stroked="f">
                  <v:textbox inset="0,0,0,0">
                    <w:txbxContent>
                      <w:p w14:paraId="6EDE7A3D" w14:textId="77777777" w:rsidR="000E367D" w:rsidRDefault="00AB36C3">
                        <w:pPr>
                          <w:spacing w:after="160" w:line="259" w:lineRule="auto"/>
                          <w:ind w:left="0" w:firstLine="0"/>
                          <w:jc w:val="left"/>
                        </w:pPr>
                        <w:r>
                          <w:rPr>
                            <w:rFonts w:ascii="Arial" w:eastAsia="Arial" w:hAnsi="Arial" w:cs="Arial"/>
                            <w:sz w:val="17"/>
                          </w:rPr>
                          <w:t>D -&gt; 1E</w:t>
                        </w:r>
                      </w:p>
                    </w:txbxContent>
                  </v:textbox>
                </v:rect>
                <v:rect id="Rectangle 3241" o:spid="_x0000_s1104" style="position:absolute;left:30319;top:96;width:776;height:1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" filled="f" stroked="f">
                  <v:textbox inset="0,0,0,0">
                    <w:txbxContent>
                      <w:p w14:paraId="0D158CC8" w14:textId="77777777" w:rsidR="000E367D" w:rsidRDefault="00AB36C3">
                        <w:pPr>
                          <w:spacing w:after="160" w:line="259" w:lineRule="auto"/>
                          <w:ind w:left="0" w:firstLine="0"/>
                          <w:jc w:val="left"/>
                        </w:pPr>
                        <w:r>
                          <w:rPr>
                            <w:rFonts w:ascii="Arial" w:eastAsia="Arial" w:hAnsi="Arial" w:cs="Arial"/>
                            <w:sz w:val="17"/>
                          </w:rPr>
                          <w:t>2</w:t>
                        </w:r>
                      </w:p>
                    </w:txbxContent>
                  </v:textbox>
                </v:rect>
                <v:rect id="Rectangle 3242" o:spid="_x0000_s1105" style="position:absolute;left:30902;top:96;width:5073;height:1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" filled="f" stroked="f">
                  <v:textbox inset="0,0,0,0">
                    <w:txbxContent>
                      <w:p w14:paraId="71AEEE87" w14:textId="77777777" w:rsidR="000E367D" w:rsidRDefault="00AB36C3">
                        <w:pPr>
                          <w:spacing w:after="160" w:line="259" w:lineRule="auto"/>
                          <w:ind w:left="0" w:firstLine="0"/>
                          <w:jc w:val="left"/>
                        </w:pPr>
                        <w:r>
                          <w:rPr>
                            <w:rFonts w:ascii="Arial" w:eastAsia="Arial" w:hAnsi="Arial" w:cs="Arial"/>
                            <w:sz w:val="17"/>
                          </w:rPr>
                          <w:t>A  -&gt; 1B</w:t>
                        </w:r>
                      </w:p>
                    </w:txbxContent>
                  </v:textbox>
                </v:rect>
                <v:rect id="Rectangle 56" o:spid="_x0000_s1106" style="position:absolute;left:30319;top:1407;width:3012;height:1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5F7AE9BD" w14:textId="77777777" w:rsidR="000E367D" w:rsidRDefault="00AB36C3">
                        <w:pPr>
                          <w:spacing w:after="160" w:line="259" w:lineRule="auto"/>
                          <w:ind w:left="0" w:firstLine="0"/>
                          <w:jc w:val="left"/>
                        </w:pPr>
                        <w:r>
                          <w:rPr>
                            <w:rFonts w:ascii="Arial" w:eastAsia="Arial" w:hAnsi="Arial" w:cs="Arial"/>
                            <w:sz w:val="17"/>
                          </w:rPr>
                          <w:t xml:space="preserve">      k</w:t>
                        </w:r>
                      </w:p>
                    </w:txbxContent>
                  </v:textbox>
                </v:rect>
                <v:rect id="Rectangle 57" o:spid="_x0000_s1107" style="position:absolute;left:32589;top:1949;width:504;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230602F5" w14:textId="77777777" w:rsidR="000E367D" w:rsidRDefault="00AB36C3">
                        <w:pPr>
                          <w:spacing w:after="160" w:line="259" w:lineRule="auto"/>
                          <w:ind w:left="0" w:firstLine="0"/>
                          <w:jc w:val="left"/>
                        </w:pPr>
                        <w:r>
                          <w:rPr>
                            <w:rFonts w:ascii="Arial" w:eastAsia="Arial" w:hAnsi="Arial" w:cs="Arial"/>
                            <w:sz w:val="11"/>
                          </w:rPr>
                          <w:t>2</w:t>
                        </w:r>
                      </w:p>
                    </w:txbxContent>
                  </v:textbox>
                </v:rect>
                <v:rect id="Rectangle 3245" o:spid="_x0000_s1108" style="position:absolute;left:30319;top:2718;width:776;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" filled="f" stroked="f">
                  <v:textbox inset="0,0,0,0">
                    <w:txbxContent>
                      <w:p w14:paraId="41E3131E" w14:textId="77777777" w:rsidR="000E367D" w:rsidRDefault="00AB36C3">
                        <w:pPr>
                          <w:spacing w:after="160" w:line="259" w:lineRule="auto"/>
                          <w:ind w:left="0" w:firstLine="0"/>
                          <w:jc w:val="left"/>
                        </w:pPr>
                        <w:r>
                          <w:rPr>
                            <w:rFonts w:ascii="Arial" w:eastAsia="Arial" w:hAnsi="Arial" w:cs="Arial"/>
                            <w:sz w:val="17"/>
                          </w:rPr>
                          <w:t>1</w:t>
                        </w:r>
                      </w:p>
                    </w:txbxContent>
                  </v:textbox>
                </v:rect>
                <v:rect id="Rectangle 3246" o:spid="_x0000_s1109" style="position:absolute;left:30902;top:2718;width:4766;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" filled="f" stroked="f">
                  <v:textbox inset="0,0,0,0">
                    <w:txbxContent>
                      <w:p w14:paraId="13078E1E" w14:textId="77777777" w:rsidR="000E367D" w:rsidRDefault="00AB36C3">
                        <w:pPr>
                          <w:spacing w:after="160" w:line="259" w:lineRule="auto"/>
                          <w:ind w:left="0" w:firstLine="0"/>
                          <w:jc w:val="left"/>
                        </w:pPr>
                        <w:r>
                          <w:rPr>
                            <w:rFonts w:ascii="Arial" w:eastAsia="Arial" w:hAnsi="Arial" w:cs="Arial"/>
                            <w:sz w:val="17"/>
                          </w:rPr>
                          <w:t>B -&gt; 1C</w:t>
                        </w:r>
                      </w:p>
                    </w:txbxContent>
                  </v:textbox>
                </v:rect>
                <v:rect id="Rectangle 59" o:spid="_x0000_s1110" style="position:absolute;left:30319;top:4029;width:3012;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74C739D4" w14:textId="77777777" w:rsidR="000E367D" w:rsidRDefault="00AB36C3">
                        <w:pPr>
                          <w:spacing w:after="160" w:line="259" w:lineRule="auto"/>
                          <w:ind w:left="0" w:firstLine="0"/>
                          <w:jc w:val="left"/>
                        </w:pPr>
                        <w:r>
                          <w:rPr>
                            <w:rFonts w:ascii="Arial" w:eastAsia="Arial" w:hAnsi="Arial" w:cs="Arial"/>
                            <w:sz w:val="17"/>
                          </w:rPr>
                          <w:t xml:space="preserve">      k</w:t>
                        </w:r>
                      </w:p>
                    </w:txbxContent>
                  </v:textbox>
                </v:rect>
                <v:rect id="Rectangle 60" o:spid="_x0000_s1111" style="position:absolute;left:32589;top:4571;width:504;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6A8DB9E1" w14:textId="77777777" w:rsidR="000E367D" w:rsidRDefault="00AB36C3">
                        <w:pPr>
                          <w:spacing w:after="160" w:line="259" w:lineRule="auto"/>
                          <w:ind w:left="0" w:firstLine="0"/>
                          <w:jc w:val="left"/>
                        </w:pPr>
                        <w:r>
                          <w:rPr>
                            <w:rFonts w:ascii="Arial" w:eastAsia="Arial" w:hAnsi="Arial" w:cs="Arial"/>
                            <w:sz w:val="11"/>
                          </w:rPr>
                          <w:t>3</w:t>
                        </w:r>
                      </w:p>
                    </w:txbxContent>
                  </v:textbox>
                </v:rect>
                <v:rect id="Rectangle 3249" o:spid="_x0000_s1112" style="position:absolute;left:30319;top:5340;width:776;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" filled="f" stroked="f">
                  <v:textbox inset="0,0,0,0">
                    <w:txbxContent>
                      <w:p w14:paraId="3C9346B2" w14:textId="77777777" w:rsidR="000E367D" w:rsidRDefault="00AB36C3">
                        <w:pPr>
                          <w:spacing w:after="160" w:line="259" w:lineRule="auto"/>
                          <w:ind w:left="0" w:firstLine="0"/>
                          <w:jc w:val="left"/>
                        </w:pPr>
                        <w:r>
                          <w:rPr>
                            <w:rFonts w:ascii="Arial" w:eastAsia="Arial" w:hAnsi="Arial" w:cs="Arial"/>
                            <w:sz w:val="17"/>
                          </w:rPr>
                          <w:t>1</w:t>
                        </w:r>
                      </w:p>
                    </w:txbxContent>
                  </v:textbox>
                </v:rect>
                <v:rect id="Rectangle 3251" o:spid="_x0000_s1113" style="position:absolute;left:30902;top:5340;width:4766;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" filled="f" stroked="f">
                  <v:textbox inset="0,0,0,0">
                    <w:txbxContent>
                      <w:p w14:paraId="5C001B67" w14:textId="77777777" w:rsidR="000E367D" w:rsidRDefault="00AB36C3">
                        <w:pPr>
                          <w:spacing w:after="160" w:line="259" w:lineRule="auto"/>
                          <w:ind w:left="0" w:firstLine="0"/>
                          <w:jc w:val="left"/>
                        </w:pPr>
                        <w:r>
                          <w:rPr>
                            <w:rFonts w:ascii="Arial" w:eastAsia="Arial" w:hAnsi="Arial" w:cs="Arial"/>
                            <w:sz w:val="17"/>
                          </w:rPr>
                          <w:t>B -&gt; 2D</w:t>
                        </w:r>
                      </w:p>
                    </w:txbxContent>
                  </v:textbox>
                </v:rect>
                <v:rect id="Rectangle 62" o:spid="_x0000_s1114" style="position:absolute;left:30319;top:6651;width:3012;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1EA451B7" w14:textId="77777777" w:rsidR="000E367D" w:rsidRDefault="00AB36C3">
                        <w:pPr>
                          <w:spacing w:after="160" w:line="259" w:lineRule="auto"/>
                          <w:ind w:left="0" w:firstLine="0"/>
                          <w:jc w:val="left"/>
                        </w:pPr>
                        <w:r>
                          <w:rPr>
                            <w:rFonts w:ascii="Arial" w:eastAsia="Arial" w:hAnsi="Arial" w:cs="Arial"/>
                            <w:sz w:val="17"/>
                          </w:rPr>
                          <w:t xml:space="preserve">      k</w:t>
                        </w:r>
                      </w:p>
                    </w:txbxContent>
                  </v:textbox>
                </v:rect>
                <v:rect id="Rectangle 63" o:spid="_x0000_s1115" style="position:absolute;left:32589;top:7194;width:504;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3FB2F0B0" w14:textId="77777777" w:rsidR="000E367D" w:rsidRDefault="00AB36C3">
                        <w:pPr>
                          <w:spacing w:after="160" w:line="259" w:lineRule="auto"/>
                          <w:ind w:left="0" w:firstLine="0"/>
                          <w:jc w:val="left"/>
                        </w:pPr>
                        <w:r>
                          <w:rPr>
                            <w:rFonts w:ascii="Arial" w:eastAsia="Arial" w:hAnsi="Arial" w:cs="Arial"/>
                            <w:sz w:val="11"/>
                          </w:rPr>
                          <w:t>4</w:t>
                        </w:r>
                      </w:p>
                    </w:txbxContent>
                  </v:textbox>
                </v:rect>
                <v:rect id="Rectangle 3254" o:spid="_x0000_s1116" style="position:absolute;left:30319;top:7963;width:776;height:1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" filled="f" stroked="f">
                  <v:textbox inset="0,0,0,0">
                    <w:txbxContent>
                      <w:p w14:paraId="786F55E5" w14:textId="77777777" w:rsidR="000E367D" w:rsidRDefault="00AB36C3">
                        <w:pPr>
                          <w:spacing w:after="160" w:line="259" w:lineRule="auto"/>
                          <w:ind w:left="0" w:firstLine="0"/>
                          <w:jc w:val="left"/>
                        </w:pPr>
                        <w:r>
                          <w:rPr>
                            <w:rFonts w:ascii="Arial" w:eastAsia="Arial" w:hAnsi="Arial" w:cs="Arial"/>
                            <w:sz w:val="17"/>
                          </w:rPr>
                          <w:t>1</w:t>
                        </w:r>
                      </w:p>
                    </w:txbxContent>
                  </v:textbox>
                </v:rect>
                <v:rect id="Rectangle 3255" o:spid="_x0000_s1117" style="position:absolute;left:30902;top:7963;width:4764;height:1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" filled="f" stroked="f">
                  <v:textbox inset="0,0,0,0">
                    <w:txbxContent>
                      <w:p w14:paraId="2BF07049" w14:textId="77777777" w:rsidR="000E367D" w:rsidRDefault="00AB36C3">
                        <w:pPr>
                          <w:spacing w:after="160" w:line="259" w:lineRule="auto"/>
                          <w:ind w:left="0" w:firstLine="0"/>
                          <w:jc w:val="left"/>
                        </w:pPr>
                        <w:r>
                          <w:rPr>
                            <w:rFonts w:ascii="Arial" w:eastAsia="Arial" w:hAnsi="Arial" w:cs="Arial"/>
                            <w:sz w:val="17"/>
                          </w:rPr>
                          <w:t>D -&gt; 1E</w:t>
                        </w:r>
                      </w:p>
                    </w:txbxContent>
                  </v:textbox>
                </v:rect>
                <v:rect id="Rectangle 65" o:spid="_x0000_s1118" style="position:absolute;left:30319;top:9274;width:3012;height:1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0D2A4D7C" w14:textId="77777777" w:rsidR="000E367D" w:rsidRDefault="00AB36C3">
                        <w:pPr>
                          <w:spacing w:after="160" w:line="259" w:lineRule="auto"/>
                          <w:ind w:left="0" w:firstLine="0"/>
                          <w:jc w:val="left"/>
                        </w:pPr>
                        <w:r>
                          <w:rPr>
                            <w:rFonts w:ascii="Arial" w:eastAsia="Arial" w:hAnsi="Arial" w:cs="Arial"/>
                            <w:sz w:val="17"/>
                          </w:rPr>
                          <w:t xml:space="preserve">      k</w:t>
                        </w:r>
                      </w:p>
                    </w:txbxContent>
                  </v:textbox>
                </v:rect>
                <v:rect id="Rectangle 66" o:spid="_x0000_s1119" style="position:absolute;left:32589;top:9816;width:504;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20068ECA" w14:textId="77777777" w:rsidR="000E367D" w:rsidRDefault="00AB36C3">
                        <w:pPr>
                          <w:spacing w:after="160" w:line="259" w:lineRule="auto"/>
                          <w:ind w:left="0" w:firstLine="0"/>
                          <w:jc w:val="left"/>
                        </w:pPr>
                        <w:r>
                          <w:rPr>
                            <w:rFonts w:ascii="Arial" w:eastAsia="Arial" w:hAnsi="Arial" w:cs="Arial"/>
                            <w:sz w:val="11"/>
                          </w:rPr>
                          <w:t>5</w:t>
                        </w:r>
                      </w:p>
                    </w:txbxContent>
                  </v:textbox>
                </v:rect>
                <v:shape id="Shape 103" o:spid="_x0000_s1120" style="position:absolute;left:4901;top:2039;width:909;height:2195;visibility:visible;mso-wrap-style:square;v-text-anchor:top" coordsize="90983,219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" path="m,l90983,219423e" filled="f" strokeweight=".1041mm">
                  <v:stroke miterlimit="1" joinstyle="miter"/>
                  <v:path arrowok="t" textboxrect="0,0,90983,219423"/>
                </v:shape>
                <v:shape id="Shape 104" o:spid="_x0000_s1121" style="position:absolute;left:5471;top:3692;width:339;height:542;visibility:visible;mso-wrap-style:square;v-text-anchor:top" coordsize="3393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" path="m27675,r6256,54197l,11486r19576,8104l27675,xe" fillcolor="black" strokeweight=".03986mm">
                  <v:stroke miterlimit="1" joinstyle="miter"/>
                  <v:path arrowok="t" textboxrect="0,0,33931,54197"/>
                </v:shape>
                <v:shape id="Shape 105" o:spid="_x0000_s1122" style="position:absolute;left:1850;top:5625;width:3586;height:1124;visibility:visible;mso-wrap-style:square;v-text-anchor:top" coordsize="358571,11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" path="m358571,l,112382e" filled="f" strokeweight=".1041mm">
                  <v:stroke miterlimit="1" joinstyle="miter"/>
                  <v:path arrowok="t" textboxrect="0,0,358571,112382"/>
                </v:shape>
                <v:shape id="Shape 106" o:spid="_x0000_s1123" style="position:absolute;left:1850;top:6449;width:545;height:300;visibility:visible;mso-wrap-style:square;v-text-anchor:top" coordsize="54527,3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" path="m45561,l35760,18788r18767,9818l,30002,45561,xe" fillcolor="black" strokeweight=".09931mm">
                  <v:stroke miterlimit="1" joinstyle="miter"/>
                  <v:path arrowok="t" textboxrect="0,0,54527,30002"/>
                </v:shape>
                <v:shape id="Shape 107" o:spid="_x0000_s1124" style="position:absolute;left:4526;top:5785;width:1231;height:2569;visibility:visible;mso-wrap-style:square;v-text-anchor:top" coordsize="123083,256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" path="m123083,l,256884e" filled="f" strokeweight=".1041mm">
                  <v:stroke miterlimit="1" joinstyle="miter"/>
                  <v:path arrowok="t" textboxrect="0,0,123083,256884"/>
                </v:shape>
                <v:shape id="Shape 108" o:spid="_x0000_s1125" style="position:absolute;left:4526;top:7817;width:362;height:537;visibility:visible;mso-wrap-style:square;v-text-anchor:top" coordsize="36181,53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" path="m9145,r7044,19991l36181,12948,,53777,9145,xe" fillcolor="black" strokeweight=".04497mm">
                  <v:stroke miterlimit="1" joinstyle="miter"/>
                  <v:path arrowok="t" textboxrect="0,0,36181,53777"/>
                </v:shape>
                <v:shape id="Shape 109" o:spid="_x0000_s1126" style="position:absolute;left:5061;top:8247;width:3318;height:910;visibility:visible;mso-wrap-style:square;v-text-anchor:top" coordsize="331787,90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" path="m,90965l331787,e" filled="f" strokeweight=".1041mm">
                  <v:stroke miterlimit="1" joinstyle="miter"/>
                  <v:path arrowok="t" textboxrect="0,0,331787,90965"/>
                </v:shape>
                <v:shape id="Shape 110" o:spid="_x0000_s1127" style="position:absolute;left:7834;top:8241;width:545;height:289;visibility:visible;mso-wrap-style:square;v-text-anchor:top" coordsize="54545,28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" path="m,l54545,586,7934,28899,18416,10482,,xe" fillcolor="black" strokeweight=".1004mm">
                  <v:stroke miterlimit="1" joinstyle="miter"/>
                  <v:path arrowok="t" textboxrect="0,0,54545,28899"/>
                </v:shape>
                <v:shape id="Shape 111" o:spid="_x0000_s1128" style="position:absolute;left:780;top:3966;width:53;height:1980;visibility:visible;mso-wrap-style:square;v-text-anchor:top" coordsize="5357,198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" path="m,l5357,198009e" filled="f" strokeweight=".1041mm">
                  <v:stroke miterlimit="1" joinstyle="miter"/>
                  <v:path arrowok="t" textboxrect="0,0,5357,198009"/>
                </v:shape>
                <v:shape id="Shape 112" o:spid="_x0000_s1129" style="position:absolute;left:669;top:5418;width:300;height:528;visibility:visible;mso-wrap-style:square;v-text-anchor:top" coordsize="29960,52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" path="m29960,l16406,52826,,805,15385,15380,29960,xe" fillcolor="black" strokeweight=".00281mm">
                  <v:stroke miterlimit="1" joinstyle="miter"/>
                  <v:path arrowok="t" textboxrect="0,0,29960,52826"/>
                </v:shape>
                <v:shape id="Shape 113" o:spid="_x0000_s1130" style="position:absolute;left:23845;top:2361;width:910;height:2140;visibility:visible;mso-wrap-style:square;v-text-anchor:top" coordsize="90983,214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" path="m,l90983,214066e" filled="f" strokeweight=".1041mm">
                  <v:stroke miterlimit="1" joinstyle="miter"/>
                  <v:path arrowok="t" textboxrect="0,0,90983,214066"/>
                </v:shape>
                <v:shape id="Shape 114" o:spid="_x0000_s1131" style="position:absolute;left:24412;top:3960;width:343;height:541;visibility:visible;mso-wrap-style:square;v-text-anchor:top" coordsize="34297,54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" path="m27567,r6730,54143l,11727r19648,7936l27567,xe" fillcolor="black" strokeweight=".04069mm">
                  <v:stroke miterlimit="1" joinstyle="miter"/>
                  <v:path arrowok="t" textboxrect="0,0,34297,54143"/>
                </v:shape>
                <v:shape id="Shape 115" o:spid="_x0000_s1132" style="position:absolute;left:20634;top:5893;width:3746;height:1123;visibility:visible;mso-wrap-style:square;v-text-anchor:top" coordsize="374609,11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" path="m374609,l,112382e" filled="f" strokeweight=".1041mm">
                  <v:stroke miterlimit="1" joinstyle="miter"/>
                  <v:path arrowok="t" textboxrect="0,0,374609,112382"/>
                </v:shape>
                <v:shape id="Shape 116" o:spid="_x0000_s1133" style="position:absolute;left:20634;top:6722;width:546;height:294;visibility:visible;mso-wrap-style:square;v-text-anchor:top" coordsize="54546,29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" path="m45931,l35889,18657,54546,28698,,29434,45931,xe" fillcolor="black" strokeweight=".09967mm">
                  <v:stroke miterlimit="1" joinstyle="miter"/>
                  <v:path arrowok="t" textboxrect="0,0,54546,29434"/>
                </v:shape>
                <v:shape id="Shape 117" o:spid="_x0000_s1134" style="position:absolute;left:23417;top:6107;width:1231;height:2622;visibility:visible;mso-wrap-style:square;v-text-anchor:top" coordsize="123083,26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" path="m123083,l,262227e" filled="f" strokeweight=".1041mm">
                  <v:stroke miterlimit="1" joinstyle="miter"/>
                  <v:path arrowok="t" textboxrect="0,0,123083,262227"/>
                </v:shape>
                <v:shape id="Shape 118" o:spid="_x0000_s1135" style="position:absolute;left:23417;top:8190;width:358;height:539;visibility:visible;mso-wrap-style:square;v-text-anchor:top" coordsize="35848,53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" path="m8704,r7207,19937l35848,12730,,53846,8704,xe" fillcolor="black" strokeweight=".04422mm">
                  <v:stroke miterlimit="1" joinstyle="miter"/>
                  <v:path arrowok="t" textboxrect="0,0,35848,53846"/>
                </v:shape>
                <v:shape id="Shape 119" o:spid="_x0000_s1136" style="position:absolute;left:23845;top:8408;width:3371;height:910;visibility:visible;mso-wrap-style:square;v-text-anchor:top" coordsize="337148,90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" path="m,90983l337148,e" filled="f" strokeweight=".1041mm">
                  <v:stroke miterlimit="1" joinstyle="miter"/>
                  <v:path arrowok="t" textboxrect="0,0,337148,90983"/>
                </v:shape>
                <v:shape id="Shape 120" o:spid="_x0000_s1137" style="position:absolute;left:26671;top:8400;width:545;height:289;visibility:visible;mso-wrap-style:square;v-text-anchor:top" coordsize="54527,28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" path="m,l54527,805,7793,28938,18366,10572,,xe" fillcolor="black" strokeweight=".1005mm">
                  <v:stroke miterlimit="1" joinstyle="miter"/>
                  <v:path arrowok="t" textboxrect="0,0,54527,28938"/>
                </v:shape>
                <v:shape id="Shape 121" o:spid="_x0000_s1138" style="position:absolute;left:19671;top:4341;width:107;height:1873;visibility:visible;mso-wrap-style:square;v-text-anchor:top" coordsize="10700,187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" path="m,l10700,187304e" filled="f" strokeweight=".1041mm">
                  <v:stroke miterlimit="1" joinstyle="miter"/>
                  <v:path arrowok="t" textboxrect="0,0,10700,187304"/>
                </v:shape>
                <v:shape id="Shape 122" o:spid="_x0000_s1139" style="position:absolute;left:19598;top:5682;width:299;height:532;visibility:visible;mso-wrap-style:square;v-text-anchor:top" coordsize="29922,5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" path="m29922,l17962,53211,,1701,15820,15806,29922,xe" fillcolor="black" strokeweight=".00594mm">
                  <v:stroke miterlimit="1" joinstyle="miter"/>
                  <v:path arrowok="t" textboxrect="0,0,29922,53211"/>
                </v:shape>
                <v:rect id="Rectangle 123" o:spid="_x0000_s1140" style="position:absolute;left:24326;top:2469;width:499;height:1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4DCE0375" w14:textId="77777777" w:rsidR="000E367D" w:rsidRDefault="00AB36C3">
                        <w:pPr>
                          <w:spacing w:after="160" w:line="259" w:lineRule="auto"/>
                          <w:ind w:left="0" w:firstLine="0"/>
                          <w:jc w:val="left"/>
                        </w:pPr>
                        <w:r>
                          <w:rPr>
                            <w:rFonts w:ascii="Arial" w:eastAsia="Arial" w:hAnsi="Arial" w:cs="Arial"/>
                            <w:sz w:val="12"/>
                          </w:rPr>
                          <w:t>k</w:t>
                        </w:r>
                      </w:p>
                    </w:txbxContent>
                  </v:textbox>
                </v:rect>
                <v:rect id="Rectangle 124" o:spid="_x0000_s1141" style="position:absolute;left:24701;top:2856;width:360;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63DD942E" w14:textId="77777777" w:rsidR="000E367D" w:rsidRDefault="00AB36C3">
                        <w:pPr>
                          <w:spacing w:after="160" w:line="259" w:lineRule="auto"/>
                          <w:ind w:left="0" w:firstLine="0"/>
                          <w:jc w:val="left"/>
                        </w:pPr>
                        <w:r>
                          <w:rPr>
                            <w:rFonts w:ascii="Arial" w:eastAsia="Arial" w:hAnsi="Arial" w:cs="Arial"/>
                            <w:sz w:val="8"/>
                          </w:rPr>
                          <w:t>1</w:t>
                        </w:r>
                      </w:p>
                    </w:txbxContent>
                  </v:textbox>
                </v:rect>
                <v:rect id="Rectangle 125" o:spid="_x0000_s1142" style="position:absolute;left:22133;top:5252;width:498;height:1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50342E0B" w14:textId="77777777" w:rsidR="000E367D" w:rsidRDefault="00AB36C3">
                        <w:pPr>
                          <w:spacing w:after="160" w:line="259" w:lineRule="auto"/>
                          <w:ind w:left="0" w:firstLine="0"/>
                          <w:jc w:val="left"/>
                        </w:pPr>
                        <w:r>
                          <w:rPr>
                            <w:rFonts w:ascii="Arial" w:eastAsia="Arial" w:hAnsi="Arial" w:cs="Arial"/>
                            <w:sz w:val="12"/>
                          </w:rPr>
                          <w:t>k</w:t>
                        </w:r>
                      </w:p>
                    </w:txbxContent>
                  </v:textbox>
                </v:rect>
                <v:rect id="Rectangle 126" o:spid="_x0000_s1143" style="position:absolute;left:22507;top:5639;width:360;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65F732E6" w14:textId="77777777" w:rsidR="000E367D" w:rsidRDefault="00AB36C3">
                        <w:pPr>
                          <w:spacing w:after="160" w:line="259" w:lineRule="auto"/>
                          <w:ind w:left="0" w:firstLine="0"/>
                          <w:jc w:val="left"/>
                        </w:pPr>
                        <w:r>
                          <w:rPr>
                            <w:rFonts w:ascii="Arial" w:eastAsia="Arial" w:hAnsi="Arial" w:cs="Arial"/>
                            <w:sz w:val="8"/>
                          </w:rPr>
                          <w:t>2</w:t>
                        </w:r>
                      </w:p>
                    </w:txbxContent>
                  </v:textbox>
                </v:rect>
                <v:rect id="Rectangle 127" o:spid="_x0000_s1144" style="position:absolute;left:24380;top:6751;width:498;height:1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5E7521CF" w14:textId="77777777" w:rsidR="000E367D" w:rsidRDefault="00AB36C3">
                        <w:pPr>
                          <w:spacing w:after="160" w:line="259" w:lineRule="auto"/>
                          <w:ind w:left="0" w:firstLine="0"/>
                          <w:jc w:val="left"/>
                        </w:pPr>
                        <w:r>
                          <w:rPr>
                            <w:rFonts w:ascii="Arial" w:eastAsia="Arial" w:hAnsi="Arial" w:cs="Arial"/>
                            <w:sz w:val="12"/>
                          </w:rPr>
                          <w:t>k</w:t>
                        </w:r>
                      </w:p>
                    </w:txbxContent>
                  </v:textbox>
                </v:rect>
                <v:rect id="Rectangle 128" o:spid="_x0000_s1145" style="position:absolute;left:24755;top:7138;width:360;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43714F02" w14:textId="77777777" w:rsidR="000E367D" w:rsidRDefault="00AB36C3">
                        <w:pPr>
                          <w:spacing w:after="160" w:line="259" w:lineRule="auto"/>
                          <w:ind w:left="0" w:firstLine="0"/>
                          <w:jc w:val="left"/>
                        </w:pPr>
                        <w:r>
                          <w:rPr>
                            <w:rFonts w:ascii="Arial" w:eastAsia="Arial" w:hAnsi="Arial" w:cs="Arial"/>
                            <w:sz w:val="8"/>
                          </w:rPr>
                          <w:t>3</w:t>
                        </w:r>
                      </w:p>
                    </w:txbxContent>
                  </v:textbox>
                </v:rect>
                <v:rect id="Rectangle 129" o:spid="_x0000_s1146" style="position:absolute;left:25129;top:9051;width:498;height:1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6C258062" w14:textId="77777777" w:rsidR="000E367D" w:rsidRDefault="00AB36C3">
                        <w:pPr>
                          <w:spacing w:after="160" w:line="259" w:lineRule="auto"/>
                          <w:ind w:left="0" w:firstLine="0"/>
                          <w:jc w:val="left"/>
                        </w:pPr>
                        <w:r>
                          <w:rPr>
                            <w:rFonts w:ascii="Arial" w:eastAsia="Arial" w:hAnsi="Arial" w:cs="Arial"/>
                            <w:sz w:val="12"/>
                          </w:rPr>
                          <w:t>k</w:t>
                        </w:r>
                      </w:p>
                    </w:txbxContent>
                  </v:textbox>
                </v:rect>
                <v:rect id="Rectangle 130" o:spid="_x0000_s1147" style="position:absolute;left:25504;top:9438;width:360;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27D85296" w14:textId="77777777" w:rsidR="000E367D" w:rsidRDefault="00AB36C3">
                        <w:pPr>
                          <w:spacing w:after="160" w:line="259" w:lineRule="auto"/>
                          <w:ind w:left="0" w:firstLine="0"/>
                          <w:jc w:val="left"/>
                        </w:pPr>
                        <w:r>
                          <w:rPr>
                            <w:rFonts w:ascii="Arial" w:eastAsia="Arial" w:hAnsi="Arial" w:cs="Arial"/>
                            <w:sz w:val="8"/>
                          </w:rPr>
                          <w:t>4</w:t>
                        </w:r>
                      </w:p>
                    </w:txbxContent>
                  </v:textbox>
                </v:rect>
                <v:rect id="Rectangle 131" o:spid="_x0000_s1148" style="position:absolute;left:18815;top:4449;width:498;height:1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5EAD0CDD" w14:textId="77777777" w:rsidR="000E367D" w:rsidRDefault="00AB36C3">
                        <w:pPr>
                          <w:spacing w:after="160" w:line="259" w:lineRule="auto"/>
                          <w:ind w:left="0" w:firstLine="0"/>
                          <w:jc w:val="left"/>
                        </w:pPr>
                        <w:r>
                          <w:rPr>
                            <w:rFonts w:ascii="Arial" w:eastAsia="Arial" w:hAnsi="Arial" w:cs="Arial"/>
                            <w:sz w:val="12"/>
                          </w:rPr>
                          <w:t>k</w:t>
                        </w:r>
                      </w:p>
                    </w:txbxContent>
                  </v:textbox>
                </v:rect>
                <v:rect id="Rectangle 132" o:spid="_x0000_s1149" style="position:absolute;left:19190;top:4836;width:360;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5A5D5524" w14:textId="77777777" w:rsidR="000E367D" w:rsidRDefault="00AB36C3">
                        <w:pPr>
                          <w:spacing w:after="160" w:line="259" w:lineRule="auto"/>
                          <w:ind w:left="0" w:firstLine="0"/>
                          <w:jc w:val="left"/>
                        </w:pPr>
                        <w:r>
                          <w:rPr>
                            <w:rFonts w:ascii="Arial" w:eastAsia="Arial" w:hAnsi="Arial" w:cs="Arial"/>
                            <w:sz w:val="8"/>
                          </w:rPr>
                          <w:t>5</w:t>
                        </w:r>
                      </w:p>
                    </w:txbxContent>
                  </v:textbox>
                </v:rect>
                <w10:anchorlock/>
              </v:group>
            </w:pict>
          </mc:Fallback>
        </mc:AlternateContent>
      </w:r>
    </w:p>
    <w:p w14:paraId="22551DEA" w14:textId="77777777" w:rsidR="000E367D" w:rsidRDefault="00AB36C3">
      <w:pPr>
        <w:tabs>
          <w:tab w:val="center" w:pos="2292"/>
          <w:tab w:val="center" w:pos="5335"/>
        </w:tabs>
        <w:spacing w:after="349" w:line="265" w:lineRule="auto"/>
        <w:ind w:left="0" w:firstLine="0"/>
        <w:jc w:val="left"/>
      </w:pPr>
      <w:r>
        <w:rPr>
          <w:rFonts w:ascii="Calibri" w:eastAsia="Calibri" w:hAnsi="Calibri" w:cs="Calibri"/>
          <w:sz w:val="22"/>
        </w:rPr>
        <w:tab/>
      </w:r>
      <w:r>
        <w:rPr>
          <w:rFonts w:ascii="Arial" w:eastAsia="Arial" w:hAnsi="Arial" w:cs="Arial"/>
          <w:sz w:val="17"/>
        </w:rPr>
        <w:t>2F -&gt;  1C</w:t>
      </w:r>
      <w:r>
        <w:rPr>
          <w:rFonts w:ascii="Arial" w:eastAsia="Arial" w:hAnsi="Arial" w:cs="Arial"/>
          <w:sz w:val="17"/>
        </w:rPr>
        <w:tab/>
        <w:t>2F -&gt;  1C</w:t>
      </w:r>
    </w:p>
    <w:p w14:paraId="3669708D" w14:textId="77777777" w:rsidR="000E367D" w:rsidRDefault="00AB36C3">
      <w:pPr>
        <w:spacing w:after="281" w:line="259" w:lineRule="auto"/>
        <w:ind w:left="6" w:firstLine="0"/>
        <w:jc w:val="center"/>
      </w:pPr>
      <w:r>
        <w:t xml:space="preserve">Figure 1: </w:t>
      </w:r>
      <w:r>
        <w:rPr>
          <w:sz w:val="20"/>
        </w:rPr>
        <w:t>The idea of metabolic network inference.</w:t>
      </w:r>
    </w:p>
    <w:p w14:paraId="060FA333" w14:textId="77777777" w:rsidR="000E367D" w:rsidRDefault="00AB36C3">
      <w:pPr>
        <w:spacing w:after="292"/>
        <w:ind w:left="16"/>
      </w:pPr>
      <w:r>
        <w:t>The metabolic network of yeast which is used in the exercise is shown in Figure 2. This is the glycolytic pathway in S. cerevisiae (Teusink et al. 2000). It contains 13 metabolites (including P); has 18 reactions (of which 2 are lumped : http://jjj.biochem.sun.ac.za) and 21 interactions.</w:t>
      </w:r>
    </w:p>
    <w:p w14:paraId="20F48411" w14:textId="77777777" w:rsidR="000E367D" w:rsidRDefault="00AB36C3">
      <w:pPr>
        <w:spacing w:after="271" w:line="259" w:lineRule="auto"/>
        <w:ind w:left="1"/>
        <w:jc w:val="left"/>
      </w:pPr>
      <w:r>
        <w:rPr>
          <w:b/>
        </w:rPr>
        <w:t>List of reactions</w:t>
      </w:r>
    </w:p>
    <w:p w14:paraId="5F7B3DEA" w14:textId="77777777" w:rsidR="000E367D" w:rsidRDefault="00AB36C3">
      <w:pPr>
        <w:numPr>
          <w:ilvl w:val="0"/>
          <w:numId w:val="2"/>
        </w:numPr>
        <w:ind w:hanging="416"/>
      </w:pPr>
      <w:r>
        <w:t>GLCo ↔ GLCi</w:t>
      </w:r>
    </w:p>
    <w:p w14:paraId="16032DA0" w14:textId="77777777" w:rsidR="000E367D" w:rsidRDefault="00AB36C3">
      <w:pPr>
        <w:numPr>
          <w:ilvl w:val="0"/>
          <w:numId w:val="2"/>
        </w:numPr>
        <w:ind w:hanging="416"/>
      </w:pPr>
      <w:r>
        <w:lastRenderedPageBreak/>
        <w:t>P + GLCi ↔ G6P</w:t>
      </w:r>
    </w:p>
    <w:p w14:paraId="12FA1105" w14:textId="77777777" w:rsidR="000E367D" w:rsidRDefault="00AB36C3">
      <w:pPr>
        <w:numPr>
          <w:ilvl w:val="0"/>
          <w:numId w:val="2"/>
        </w:numPr>
        <w:ind w:hanging="416"/>
      </w:pPr>
      <w:r>
        <w:t>G6P ↔ F6P</w:t>
      </w:r>
    </w:p>
    <w:p w14:paraId="1E6BA1A5" w14:textId="77777777" w:rsidR="000E367D" w:rsidRDefault="00AB36C3">
      <w:pPr>
        <w:spacing w:after="341" w:line="259" w:lineRule="auto"/>
        <w:ind w:left="6" w:firstLine="0"/>
        <w:jc w:val="left"/>
      </w:pPr>
      <w:r>
        <w:rPr>
          <w:noProof/>
        </w:rPr>
        <w:drawing>
          <wp:inline distT="0" distB="0" distL="0" distR="0" wp14:anchorId="04872C8F" wp14:editId="50C52332">
            <wp:extent cx="3600096" cy="4551845"/>
            <wp:effectExtent l="0" t="0" r="0" b="0"/>
            <wp:docPr id="196" name="Picture 196"/>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7"/>
                    <a:stretch>
                      <a:fillRect/>
                    </a:stretch>
                  </pic:blipFill>
                  <pic:spPr>
                    <a:xfrm>
                      <a:off x="0" y="0"/>
                      <a:ext cx="3600096" cy="4551845"/>
                    </a:xfrm>
                    <a:prstGeom prst="rect">
                      <a:avLst/>
                    </a:prstGeom>
                  </pic:spPr>
                </pic:pic>
              </a:graphicData>
            </a:graphic>
          </wp:inline>
        </w:drawing>
      </w:r>
    </w:p>
    <w:p w14:paraId="2224EC98" w14:textId="77777777" w:rsidR="000E367D" w:rsidRDefault="00AB36C3">
      <w:pPr>
        <w:spacing w:after="424" w:line="259" w:lineRule="auto"/>
        <w:ind w:left="0" w:right="3131" w:firstLine="0"/>
        <w:jc w:val="right"/>
      </w:pPr>
      <w:r>
        <w:t xml:space="preserve">Figure 2: </w:t>
      </w:r>
      <w:r>
        <w:rPr>
          <w:sz w:val="20"/>
        </w:rPr>
        <w:t>The network of yeast.</w:t>
      </w:r>
    </w:p>
    <w:p w14:paraId="7D9538CA" w14:textId="77777777" w:rsidR="000E367D" w:rsidRDefault="00AB36C3">
      <w:pPr>
        <w:numPr>
          <w:ilvl w:val="0"/>
          <w:numId w:val="2"/>
        </w:numPr>
        <w:ind w:hanging="416"/>
      </w:pPr>
      <w:r>
        <w:t>P + G6P ↔ Glyc</w:t>
      </w:r>
    </w:p>
    <w:p w14:paraId="60B098B7" w14:textId="77777777" w:rsidR="000E367D" w:rsidRDefault="00AB36C3">
      <w:pPr>
        <w:numPr>
          <w:ilvl w:val="0"/>
          <w:numId w:val="2"/>
        </w:numPr>
        <w:ind w:hanging="416"/>
      </w:pPr>
      <w:r>
        <w:t>P + 2 G6P ↔ Trh</w:t>
      </w:r>
    </w:p>
    <w:p w14:paraId="71DF7DB8" w14:textId="77777777" w:rsidR="000E367D" w:rsidRDefault="00AB36C3">
      <w:pPr>
        <w:numPr>
          <w:ilvl w:val="0"/>
          <w:numId w:val="2"/>
        </w:numPr>
        <w:ind w:hanging="416"/>
      </w:pPr>
      <w:r>
        <w:t>F6P + P ↔ F16bP</w:t>
      </w:r>
    </w:p>
    <w:p w14:paraId="25E6E27F" w14:textId="77777777" w:rsidR="000E367D" w:rsidRDefault="00AB36C3">
      <w:pPr>
        <w:numPr>
          <w:ilvl w:val="0"/>
          <w:numId w:val="2"/>
        </w:numPr>
        <w:ind w:hanging="416"/>
      </w:pPr>
      <w:r>
        <w:t>F16bP ↔ 2 TRIO</w:t>
      </w:r>
    </w:p>
    <w:p w14:paraId="258BF648" w14:textId="77777777" w:rsidR="000E367D" w:rsidRDefault="00AB36C3">
      <w:pPr>
        <w:numPr>
          <w:ilvl w:val="0"/>
          <w:numId w:val="2"/>
        </w:numPr>
        <w:ind w:hanging="416"/>
      </w:pPr>
      <w:r>
        <w:t>NADH + TRIO ↔ NAD + GLY</w:t>
      </w:r>
    </w:p>
    <w:p w14:paraId="05740153" w14:textId="77777777" w:rsidR="000E367D" w:rsidRDefault="00AB36C3">
      <w:pPr>
        <w:numPr>
          <w:ilvl w:val="0"/>
          <w:numId w:val="2"/>
        </w:numPr>
        <w:ind w:hanging="416"/>
      </w:pPr>
      <w:r>
        <w:t>NAD + TRIO ↔ NADH + BPG</w:t>
      </w:r>
    </w:p>
    <w:p w14:paraId="4E638679" w14:textId="77777777" w:rsidR="000E367D" w:rsidRDefault="00AB36C3">
      <w:pPr>
        <w:numPr>
          <w:ilvl w:val="0"/>
          <w:numId w:val="2"/>
        </w:numPr>
        <w:ind w:hanging="416"/>
      </w:pPr>
      <w:r>
        <w:lastRenderedPageBreak/>
        <w:t>BPG ↔ 3PGA + P</w:t>
      </w:r>
    </w:p>
    <w:p w14:paraId="5B2AA812" w14:textId="77777777" w:rsidR="000E367D" w:rsidRDefault="00AB36C3">
      <w:pPr>
        <w:numPr>
          <w:ilvl w:val="0"/>
          <w:numId w:val="2"/>
        </w:numPr>
        <w:ind w:hanging="416"/>
      </w:pPr>
      <w:r>
        <w:t>3PGA ↔ 2PGA</w:t>
      </w:r>
    </w:p>
    <w:p w14:paraId="0E7EABC2" w14:textId="77777777" w:rsidR="000E367D" w:rsidRDefault="00AB36C3">
      <w:pPr>
        <w:numPr>
          <w:ilvl w:val="0"/>
          <w:numId w:val="2"/>
        </w:numPr>
        <w:ind w:hanging="416"/>
      </w:pPr>
      <w:r>
        <w:t>2PGA ↔ PEP</w:t>
      </w:r>
    </w:p>
    <w:p w14:paraId="2C8FF690" w14:textId="77777777" w:rsidR="000E367D" w:rsidRDefault="00AB36C3">
      <w:pPr>
        <w:numPr>
          <w:ilvl w:val="0"/>
          <w:numId w:val="2"/>
        </w:numPr>
        <w:ind w:hanging="416"/>
      </w:pPr>
      <w:r>
        <w:t>PEP ↔ P + PYR</w:t>
      </w:r>
    </w:p>
    <w:p w14:paraId="29F2B7EC" w14:textId="77777777" w:rsidR="000E367D" w:rsidRDefault="00AB36C3">
      <w:pPr>
        <w:numPr>
          <w:ilvl w:val="0"/>
          <w:numId w:val="2"/>
        </w:numPr>
        <w:ind w:hanging="416"/>
      </w:pPr>
      <w:r>
        <w:t>PYR ↔ ACE + CO2</w:t>
      </w:r>
    </w:p>
    <w:p w14:paraId="5F86A8C2" w14:textId="77777777" w:rsidR="000E367D" w:rsidRDefault="00AB36C3">
      <w:pPr>
        <w:numPr>
          <w:ilvl w:val="0"/>
          <w:numId w:val="2"/>
        </w:numPr>
        <w:ind w:hanging="416"/>
      </w:pPr>
      <w:r>
        <w:t>ACE + NADH ↔ ETOH + NAD</w:t>
      </w:r>
    </w:p>
    <w:p w14:paraId="4C04F404" w14:textId="77777777" w:rsidR="000E367D" w:rsidRDefault="00AB36C3">
      <w:pPr>
        <w:numPr>
          <w:ilvl w:val="0"/>
          <w:numId w:val="2"/>
        </w:numPr>
        <w:ind w:hanging="416"/>
      </w:pPr>
      <w:r>
        <w:t>2 ACE + 3 NAD ↔ 3 NADH + SUCC</w:t>
      </w:r>
    </w:p>
    <w:p w14:paraId="7512199D" w14:textId="77777777" w:rsidR="000E367D" w:rsidRDefault="00AB36C3">
      <w:pPr>
        <w:numPr>
          <w:ilvl w:val="0"/>
          <w:numId w:val="2"/>
        </w:numPr>
        <w:spacing w:after="262"/>
        <w:ind w:hanging="416"/>
      </w:pPr>
      <w:r>
        <w:t>P ↔ X</w:t>
      </w:r>
    </w:p>
    <w:p w14:paraId="526D85E8" w14:textId="77777777" w:rsidR="000E367D" w:rsidRDefault="00AB36C3">
      <w:pPr>
        <w:spacing w:after="271" w:line="259" w:lineRule="auto"/>
        <w:ind w:left="1"/>
        <w:jc w:val="left"/>
      </w:pPr>
      <w:r>
        <w:rPr>
          <w:b/>
        </w:rPr>
        <w:t>List of metabolites</w:t>
      </w:r>
    </w:p>
    <w:p w14:paraId="4EB70872" w14:textId="77777777" w:rsidR="000E367D" w:rsidRDefault="00AB36C3">
      <w:pPr>
        <w:numPr>
          <w:ilvl w:val="0"/>
          <w:numId w:val="3"/>
        </w:numPr>
        <w:ind w:hanging="416"/>
      </w:pPr>
      <w:r>
        <w:t>GLCi</w:t>
      </w:r>
    </w:p>
    <w:p w14:paraId="5ECBDE38" w14:textId="77777777" w:rsidR="000E367D" w:rsidRDefault="00AB36C3">
      <w:pPr>
        <w:numPr>
          <w:ilvl w:val="0"/>
          <w:numId w:val="3"/>
        </w:numPr>
        <w:ind w:hanging="416"/>
      </w:pPr>
      <w:r>
        <w:t>G6P</w:t>
      </w:r>
    </w:p>
    <w:p w14:paraId="4E18FE42" w14:textId="77777777" w:rsidR="000E367D" w:rsidRDefault="00AB36C3">
      <w:pPr>
        <w:numPr>
          <w:ilvl w:val="0"/>
          <w:numId w:val="3"/>
        </w:numPr>
        <w:ind w:hanging="416"/>
      </w:pPr>
      <w:r>
        <w:t>F6P</w:t>
      </w:r>
    </w:p>
    <w:p w14:paraId="2FDF03BE" w14:textId="77777777" w:rsidR="000E367D" w:rsidRDefault="00AB36C3">
      <w:pPr>
        <w:numPr>
          <w:ilvl w:val="0"/>
          <w:numId w:val="3"/>
        </w:numPr>
        <w:ind w:hanging="416"/>
      </w:pPr>
      <w:r>
        <w:t>F16bP</w:t>
      </w:r>
    </w:p>
    <w:p w14:paraId="199F5ABB" w14:textId="77777777" w:rsidR="000E367D" w:rsidRDefault="00AB36C3">
      <w:pPr>
        <w:numPr>
          <w:ilvl w:val="0"/>
          <w:numId w:val="3"/>
        </w:numPr>
        <w:ind w:hanging="416"/>
      </w:pPr>
      <w:r>
        <w:t>TRIO</w:t>
      </w:r>
    </w:p>
    <w:p w14:paraId="11686F16" w14:textId="77777777" w:rsidR="000E367D" w:rsidRDefault="00AB36C3">
      <w:pPr>
        <w:numPr>
          <w:ilvl w:val="0"/>
          <w:numId w:val="3"/>
        </w:numPr>
        <w:ind w:hanging="416"/>
      </w:pPr>
      <w:r>
        <w:t>BPG</w:t>
      </w:r>
    </w:p>
    <w:p w14:paraId="6E7A467A" w14:textId="77777777" w:rsidR="000E367D" w:rsidRDefault="00AB36C3">
      <w:pPr>
        <w:numPr>
          <w:ilvl w:val="0"/>
          <w:numId w:val="3"/>
        </w:numPr>
        <w:ind w:hanging="416"/>
      </w:pPr>
      <w:r>
        <w:t>3PGA</w:t>
      </w:r>
    </w:p>
    <w:p w14:paraId="63EEABF5" w14:textId="77777777" w:rsidR="000E367D" w:rsidRDefault="00AB36C3">
      <w:pPr>
        <w:numPr>
          <w:ilvl w:val="0"/>
          <w:numId w:val="3"/>
        </w:numPr>
        <w:ind w:hanging="416"/>
      </w:pPr>
      <w:r>
        <w:t>2PGA</w:t>
      </w:r>
    </w:p>
    <w:p w14:paraId="5647B6BC" w14:textId="77777777" w:rsidR="000E367D" w:rsidRDefault="00AB36C3">
      <w:pPr>
        <w:numPr>
          <w:ilvl w:val="0"/>
          <w:numId w:val="3"/>
        </w:numPr>
        <w:ind w:hanging="416"/>
      </w:pPr>
      <w:r>
        <w:t>PEP</w:t>
      </w:r>
    </w:p>
    <w:p w14:paraId="183A373F" w14:textId="77777777" w:rsidR="000E367D" w:rsidRDefault="00AB36C3">
      <w:pPr>
        <w:numPr>
          <w:ilvl w:val="0"/>
          <w:numId w:val="3"/>
        </w:numPr>
        <w:ind w:hanging="416"/>
      </w:pPr>
      <w:r>
        <w:t>PYR</w:t>
      </w:r>
    </w:p>
    <w:p w14:paraId="0C662369" w14:textId="77777777" w:rsidR="000E367D" w:rsidRDefault="00AB36C3">
      <w:pPr>
        <w:numPr>
          <w:ilvl w:val="0"/>
          <w:numId w:val="3"/>
        </w:numPr>
        <w:ind w:hanging="416"/>
      </w:pPr>
      <w:r>
        <w:t>ACE</w:t>
      </w:r>
    </w:p>
    <w:p w14:paraId="45693D79" w14:textId="77777777" w:rsidR="000E367D" w:rsidRDefault="00AB36C3">
      <w:pPr>
        <w:numPr>
          <w:ilvl w:val="0"/>
          <w:numId w:val="3"/>
        </w:numPr>
        <w:ind w:hanging="416"/>
      </w:pPr>
      <w:r>
        <w:t>P (ATP/ADP)</w:t>
      </w:r>
    </w:p>
    <w:p w14:paraId="71682BFD" w14:textId="77777777" w:rsidR="000E367D" w:rsidRDefault="00AB36C3">
      <w:pPr>
        <w:numPr>
          <w:ilvl w:val="0"/>
          <w:numId w:val="3"/>
        </w:numPr>
        <w:spacing w:after="554"/>
        <w:ind w:hanging="416"/>
      </w:pPr>
      <w:r>
        <w:t>NADH</w:t>
      </w:r>
    </w:p>
    <w:p w14:paraId="446C6B5E" w14:textId="77777777" w:rsidR="000E367D" w:rsidRDefault="00AB36C3">
      <w:pPr>
        <w:pStyle w:val="1"/>
        <w:spacing w:after="133"/>
        <w:ind w:left="572" w:hanging="581"/>
      </w:pPr>
      <w:r>
        <w:lastRenderedPageBreak/>
        <w:t>Practical details</w:t>
      </w:r>
    </w:p>
    <w:p w14:paraId="0E5FC2B4" w14:textId="34FFFEF6" w:rsidR="000E367D" w:rsidRDefault="00AB36C3">
      <w:pPr>
        <w:spacing w:after="280"/>
        <w:ind w:left="16"/>
      </w:pPr>
      <w:r>
        <w:t xml:space="preserve">All datasets </w:t>
      </w:r>
      <w:r w:rsidR="00D903B2">
        <w:t xml:space="preserve">can be loaded using </w:t>
      </w:r>
      <w:r w:rsidR="00517E71">
        <w:t>RStudio</w:t>
      </w:r>
      <w:r w:rsidR="00671963">
        <w:t xml:space="preserve"> (under </w:t>
      </w:r>
      <w:r w:rsidR="003E3B67">
        <w:t xml:space="preserve">files </w:t>
      </w:r>
      <w:r w:rsidR="00671963">
        <w:t xml:space="preserve">right </w:t>
      </w:r>
      <w:r w:rsidR="003E3B67">
        <w:t>low</w:t>
      </w:r>
      <w:r w:rsidR="00671963">
        <w:t>er panel icon for files)</w:t>
      </w:r>
      <w:r w:rsidR="00517E71">
        <w:t xml:space="preserve"> by</w:t>
      </w:r>
      <w:r w:rsidR="006C596F">
        <w:t xml:space="preserve"> </w:t>
      </w:r>
      <w:r w:rsidR="00517E71">
        <w:t>double</w:t>
      </w:r>
      <w:r w:rsidR="006C596F">
        <w:t>-</w:t>
      </w:r>
      <w:r w:rsidR="002503E3">
        <w:t>clicking the file</w:t>
      </w:r>
      <w:r w:rsidR="00D903B2">
        <w:t xml:space="preserve"> networkdata.RData</w:t>
      </w:r>
      <w:r>
        <w:t xml:space="preserve">. </w:t>
      </w:r>
      <w:r w:rsidR="0029289B">
        <w:t>The number</w:t>
      </w:r>
      <w:r w:rsidR="003E3B67">
        <w:t>s</w:t>
      </w:r>
      <w:r w:rsidR="0029289B">
        <w:t xml:space="preserve"> in the </w:t>
      </w:r>
      <w:r w:rsidR="003E3B67">
        <w:t xml:space="preserve">object </w:t>
      </w:r>
      <w:r w:rsidR="00913492">
        <w:t>name</w:t>
      </w:r>
      <w:r w:rsidR="003E3B67">
        <w:t>s</w:t>
      </w:r>
      <w:r w:rsidR="0029289B">
        <w:t xml:space="preserve"> indicate the number of repeats</w:t>
      </w:r>
      <w:r w:rsidR="00921D2E">
        <w:t>, or the level of measurement error</w:t>
      </w:r>
      <w:r w:rsidR="0029289B">
        <w:t>.</w:t>
      </w:r>
      <w:r>
        <w:t xml:space="preserve"> Each </w:t>
      </w:r>
      <w:r w:rsidR="0029289B">
        <w:t>file</w:t>
      </w:r>
      <w:r>
        <w:t xml:space="preserve"> contains 13 columns representing the 13 metabolites (see the list of metabolites, the ordering of the columns is the same as the number in the list). The rows represent the observations. The number of observations may differ for different datasets.</w:t>
      </w:r>
    </w:p>
    <w:p w14:paraId="0ABD26CC" w14:textId="33C5FEBF" w:rsidR="002503E3" w:rsidRDefault="008A6B42">
      <w:pPr>
        <w:ind w:left="16"/>
      </w:pPr>
      <w:r>
        <w:t xml:space="preserve">For visualization we need to install </w:t>
      </w:r>
      <w:r w:rsidR="006D1D77">
        <w:t xml:space="preserve">a </w:t>
      </w:r>
      <w:r>
        <w:t xml:space="preserve">package and make </w:t>
      </w:r>
      <w:r w:rsidR="006D1D77">
        <w:t xml:space="preserve">it </w:t>
      </w:r>
      <w:r>
        <w:t>available:</w:t>
      </w:r>
    </w:p>
    <w:p w14:paraId="15860474" w14:textId="4379EE70" w:rsidR="00D903B2" w:rsidRDefault="008A6B42" w:rsidP="00D903B2">
      <w:pPr>
        <w:spacing w:after="0" w:line="240" w:lineRule="auto"/>
        <w:ind w:left="158" w:hanging="14"/>
        <w:rPr>
          <w:rFonts w:ascii="Consolas" w:hAnsi="Consolas"/>
          <w:color w:val="0070C0"/>
          <w:sz w:val="22"/>
        </w:rPr>
      </w:pPr>
      <w:r w:rsidRPr="008A6B42">
        <w:rPr>
          <w:rFonts w:ascii="Consolas" w:hAnsi="Consolas"/>
          <w:color w:val="0070C0"/>
          <w:sz w:val="22"/>
        </w:rPr>
        <w:t>install.packages("</w:t>
      </w:r>
      <w:r w:rsidR="00EF0E64">
        <w:rPr>
          <w:rFonts w:ascii="Consolas" w:hAnsi="Consolas"/>
          <w:color w:val="0070C0"/>
          <w:sz w:val="22"/>
        </w:rPr>
        <w:t>igraph</w:t>
      </w:r>
      <w:r w:rsidRPr="008A6B42">
        <w:rPr>
          <w:rFonts w:ascii="Consolas" w:hAnsi="Consolas"/>
          <w:color w:val="0070C0"/>
          <w:sz w:val="22"/>
        </w:rPr>
        <w:t>")</w:t>
      </w:r>
    </w:p>
    <w:p w14:paraId="3781B59F" w14:textId="147F8228" w:rsidR="008A6B42" w:rsidRPr="008A6B42" w:rsidRDefault="008A6B42" w:rsidP="008A6B42">
      <w:pPr>
        <w:spacing w:after="0" w:line="240" w:lineRule="auto"/>
        <w:ind w:left="158" w:hanging="14"/>
        <w:rPr>
          <w:rFonts w:ascii="Consolas" w:hAnsi="Consolas"/>
          <w:color w:val="0070C0"/>
          <w:sz w:val="22"/>
        </w:rPr>
      </w:pPr>
      <w:r w:rsidRPr="008A6B42">
        <w:rPr>
          <w:rFonts w:ascii="Consolas" w:hAnsi="Consolas"/>
          <w:color w:val="0070C0"/>
          <w:sz w:val="22"/>
        </w:rPr>
        <w:t>library(</w:t>
      </w:r>
      <w:r w:rsidR="00EF0E64">
        <w:rPr>
          <w:rFonts w:ascii="Consolas" w:hAnsi="Consolas"/>
          <w:color w:val="0070C0"/>
          <w:sz w:val="22"/>
        </w:rPr>
        <w:t>igraph</w:t>
      </w:r>
      <w:r w:rsidRPr="008A6B42">
        <w:rPr>
          <w:rFonts w:ascii="Consolas" w:hAnsi="Consolas"/>
          <w:color w:val="0070C0"/>
          <w:sz w:val="22"/>
        </w:rPr>
        <w:t>)</w:t>
      </w:r>
    </w:p>
    <w:p w14:paraId="2086F985" w14:textId="77777777" w:rsidR="007D23D1" w:rsidRDefault="007D23D1">
      <w:pPr>
        <w:ind w:left="16"/>
      </w:pPr>
    </w:p>
    <w:p w14:paraId="6EB99CE2" w14:textId="607FC3CA" w:rsidR="000E367D" w:rsidRDefault="0029289B">
      <w:pPr>
        <w:ind w:left="16"/>
      </w:pPr>
      <w:r>
        <w:t>Two scripts and on</w:t>
      </w:r>
      <w:r w:rsidR="00EF0E64">
        <w:t>e</w:t>
      </w:r>
      <w:r>
        <w:t xml:space="preserve"> R</w:t>
      </w:r>
      <w:r w:rsidR="00AB36C3">
        <w:t xml:space="preserve"> functions are available:</w:t>
      </w:r>
    </w:p>
    <w:p w14:paraId="498DC004" w14:textId="29141FA6" w:rsidR="000E367D" w:rsidRDefault="00106394" w:rsidP="007C0BCB">
      <w:pPr>
        <w:ind w:left="0"/>
      </w:pPr>
      <w:r>
        <w:t>The</w:t>
      </w:r>
      <w:r w:rsidR="00AB36C3">
        <w:t xml:space="preserve"> </w:t>
      </w:r>
      <w:r w:rsidR="003A6452">
        <w:t xml:space="preserve">script with name </w:t>
      </w:r>
      <w:r w:rsidR="00C300CB">
        <w:t>network_</w:t>
      </w:r>
      <w:r w:rsidR="00A62DC3">
        <w:t>2022</w:t>
      </w:r>
      <w:r w:rsidR="00D903B2">
        <w:t>.R</w:t>
      </w:r>
      <w:r w:rsidR="00AB36C3">
        <w:t xml:space="preserve"> generates a Pearson correlation matrix </w:t>
      </w:r>
      <w:r w:rsidR="008A6B42">
        <w:t xml:space="preserve">and a network plot </w:t>
      </w:r>
      <w:r w:rsidR="00AB36C3">
        <w:t>and the adjacency matrix given a certain significance level</w:t>
      </w:r>
      <w:r w:rsidR="00D903B2">
        <w:t xml:space="preserve"> </w:t>
      </w:r>
      <w:r w:rsidR="007C0BCB">
        <w:t>for data999</w:t>
      </w:r>
      <w:r w:rsidR="00AB36C3">
        <w:t>.</w:t>
      </w:r>
    </w:p>
    <w:p w14:paraId="173D9D38" w14:textId="7F311044" w:rsidR="000E367D" w:rsidRDefault="00AB36C3" w:rsidP="008A6B42">
      <w:pPr>
        <w:ind w:left="10"/>
      </w:pPr>
      <w:r>
        <w:t>Th</w:t>
      </w:r>
      <w:r w:rsidR="008A6B42">
        <w:t xml:space="preserve">e script </w:t>
      </w:r>
      <w:r w:rsidR="00D903B2">
        <w:t>with name partnetwork</w:t>
      </w:r>
      <w:r w:rsidR="00C300CB">
        <w:t>_2022</w:t>
      </w:r>
      <w:r w:rsidR="00D903B2">
        <w:t xml:space="preserve">.R </w:t>
      </w:r>
      <w:r>
        <w:t xml:space="preserve">generates a Partial Pearson correlation matrix </w:t>
      </w:r>
      <w:r w:rsidR="00974C9E">
        <w:t>and a network plot</w:t>
      </w:r>
      <w:r w:rsidR="00D903B2">
        <w:t xml:space="preserve"> </w:t>
      </w:r>
      <w:r>
        <w:t>and the adjacency matrix given a certain significance level</w:t>
      </w:r>
      <w:r w:rsidR="007C0BCB">
        <w:t xml:space="preserve"> for data999</w:t>
      </w:r>
      <w:r>
        <w:t>.</w:t>
      </w:r>
    </w:p>
    <w:p w14:paraId="31C532E1" w14:textId="0E29D75D" w:rsidR="00974C9E" w:rsidRPr="00C70327" w:rsidRDefault="00C70327" w:rsidP="00C70327">
      <w:pPr>
        <w:ind w:left="10"/>
      </w:pPr>
      <w:r>
        <w:rPr>
          <w:rFonts w:ascii="Calibri" w:eastAsia="Calibri" w:hAnsi="Calibri" w:cs="Calibri"/>
        </w:rPr>
        <w:t>quality.R</w:t>
      </w:r>
      <w:r>
        <w:t>. This function calculates the true and false positives, the true and false negatives</w:t>
      </w:r>
      <w:r w:rsidR="00644D45">
        <w:t>, the true and false positive ratios as well as</w:t>
      </w:r>
      <w:r>
        <w:t xml:space="preserve"> the g-score of an inferred network. Input is the adjacency matrix for that network and the adjacency matrix of the true network. This function is used by the two following scripts. So in order to run the scripts please open this file in R-studio and source it.</w:t>
      </w:r>
    </w:p>
    <w:p w14:paraId="753DAACA" w14:textId="77777777" w:rsidR="00974C9E" w:rsidRPr="00974C9E" w:rsidRDefault="00974C9E" w:rsidP="00974C9E">
      <w:pPr>
        <w:spacing w:after="0"/>
        <w:ind w:left="-422" w:right="-720"/>
        <w:rPr>
          <w:rFonts w:ascii="Consolas" w:hAnsi="Consolas"/>
          <w:color w:val="0070C0"/>
          <w:sz w:val="20"/>
          <w:szCs w:val="20"/>
        </w:rPr>
      </w:pPr>
    </w:p>
    <w:p w14:paraId="59CE0B68" w14:textId="77777777" w:rsidR="000E367D" w:rsidRDefault="00AB36C3">
      <w:pPr>
        <w:pStyle w:val="1"/>
        <w:spacing w:after="173"/>
        <w:ind w:left="572" w:hanging="581"/>
      </w:pPr>
      <w:r>
        <w:t>Exercises</w:t>
      </w:r>
    </w:p>
    <w:p w14:paraId="509870B8" w14:textId="77777777" w:rsidR="000E367D" w:rsidRDefault="00AB36C3">
      <w:pPr>
        <w:pStyle w:val="2"/>
        <w:ind w:left="1"/>
      </w:pPr>
      <w:r>
        <w:t>Exercise 1</w:t>
      </w:r>
    </w:p>
    <w:p w14:paraId="032917D1" w14:textId="2BECFDF6" w:rsidR="00E0417E" w:rsidRDefault="00974C9E" w:rsidP="00E0417E">
      <w:pPr>
        <w:spacing w:after="398"/>
        <w:ind w:left="16"/>
      </w:pPr>
      <w:r>
        <w:t>Use the</w:t>
      </w:r>
      <w:r w:rsidR="007C0BCB">
        <w:t xml:space="preserve"> </w:t>
      </w:r>
      <w:r w:rsidR="00842F11">
        <w:t xml:space="preserve">first </w:t>
      </w:r>
      <w:r w:rsidR="007C0BCB">
        <w:t xml:space="preserve">part of </w:t>
      </w:r>
      <w:r w:rsidR="00842F11">
        <w:t>the</w:t>
      </w:r>
      <w:r>
        <w:t xml:space="preserve"> </w:t>
      </w:r>
      <w:r w:rsidR="00C70327">
        <w:t>network_2022</w:t>
      </w:r>
      <w:r w:rsidR="00842F11">
        <w:t xml:space="preserve">.R </w:t>
      </w:r>
      <w:r>
        <w:t xml:space="preserve">script to make plots of the true network with and without the node for ATP/ADP denoted as P. </w:t>
      </w:r>
      <w:r w:rsidR="00AB36C3">
        <w:t>Compare the two resulting fig</w:t>
      </w:r>
      <w:r>
        <w:t>ures with the network shown in</w:t>
      </w:r>
      <w:r w:rsidR="00AB36C3">
        <w:t xml:space="preserve"> figure </w:t>
      </w:r>
      <w:r>
        <w:t xml:space="preserve">2 </w:t>
      </w:r>
      <w:r w:rsidR="00AB36C3">
        <w:t>above.</w:t>
      </w:r>
    </w:p>
    <w:p w14:paraId="3DD77E57" w14:textId="4CF6B0F3" w:rsidR="000170FA" w:rsidRPr="000170FA" w:rsidRDefault="000170FA" w:rsidP="00E0417E">
      <w:pPr>
        <w:spacing w:after="398"/>
        <w:ind w:left="16"/>
        <w:rPr>
          <w:b/>
          <w:bCs/>
          <w:color w:val="auto"/>
        </w:rPr>
      </w:pPr>
      <w:r>
        <w:rPr>
          <w:b/>
          <w:bCs/>
          <w:color w:val="auto"/>
        </w:rPr>
        <w:t>The problem is that, in the real network, reactions are unique but metabolites can be repeated, e.g. ADP and ATP, but in the graph we created, the metabolites (nodes) are unique but reactions (edges) can be repeated, so distributed metabolites (like P  in this case) will have a lot of connections with other nodes, so we remove P to have a clear view of the graph.</w:t>
      </w:r>
    </w:p>
    <w:p w14:paraId="5516E264" w14:textId="54BE8479" w:rsidR="000170FA" w:rsidRPr="000170FA" w:rsidRDefault="000170FA" w:rsidP="000170FA">
      <w:pPr>
        <w:spacing w:after="398"/>
        <w:ind w:left="16"/>
        <w:rPr>
          <w:color w:val="FF0000"/>
        </w:rPr>
      </w:pPr>
      <w:r w:rsidRPr="000170FA">
        <w:rPr>
          <w:color w:val="FF0000"/>
        </w:rPr>
        <w:lastRenderedPageBreak/>
        <w:t>So distributed metabolites (as P in the exercise) have a lot of connections that makes the picture difficult to read (left figure). To make the picture clearer, we remove such metabolites from the graph (right figure).</w:t>
      </w:r>
    </w:p>
    <w:p w14:paraId="5A835FA7" w14:textId="77777777" w:rsidR="000E367D" w:rsidRDefault="00AB36C3">
      <w:pPr>
        <w:pStyle w:val="2"/>
        <w:ind w:left="1"/>
      </w:pPr>
      <w:r>
        <w:t>Exercise 2</w:t>
      </w:r>
    </w:p>
    <w:p w14:paraId="2ECB180A" w14:textId="77777777" w:rsidR="00297457" w:rsidRDefault="00AB36C3">
      <w:pPr>
        <w:spacing w:after="281"/>
        <w:ind w:left="16"/>
      </w:pPr>
      <w:r>
        <w:t>Use dataset data999 to generate a network based on Pearson correlations</w:t>
      </w:r>
      <w:r w:rsidR="00C9638E">
        <w:t xml:space="preserve">. </w:t>
      </w:r>
    </w:p>
    <w:p w14:paraId="6D4B5E52" w14:textId="77777777" w:rsidR="00297457" w:rsidRPr="003A6452" w:rsidRDefault="00297457" w:rsidP="00297457">
      <w:pPr>
        <w:numPr>
          <w:ilvl w:val="0"/>
          <w:numId w:val="5"/>
        </w:numPr>
        <w:ind w:hanging="299"/>
      </w:pPr>
      <w:r>
        <w:t>Inspect the matrix with Pearson correlations.</w:t>
      </w:r>
    </w:p>
    <w:p w14:paraId="7F6E6CB1" w14:textId="03A838C6" w:rsidR="00297457" w:rsidRDefault="00297457" w:rsidP="00297457">
      <w:pPr>
        <w:numPr>
          <w:ilvl w:val="0"/>
          <w:numId w:val="5"/>
        </w:numPr>
        <w:ind w:hanging="299"/>
      </w:pPr>
      <w:r>
        <w:t>Inspect the correlation between metabolites F16bP on the one hand with F6P, TRIO and BPG on the other hand using the plot function of R.</w:t>
      </w:r>
    </w:p>
    <w:p w14:paraId="365B5404" w14:textId="5FD07569" w:rsidR="00890B74" w:rsidRDefault="00890B74" w:rsidP="00890B74">
      <w:pPr>
        <w:pStyle w:val="ab"/>
        <w:ind w:left="577" w:firstLine="0"/>
        <w:rPr>
          <w:color w:val="FF0000"/>
        </w:rPr>
      </w:pPr>
      <w:r w:rsidRPr="00890B74">
        <w:rPr>
          <w:color w:val="FF0000"/>
        </w:rPr>
        <w:t xml:space="preserve">Pairs of metabolites F16bP - F6P and F16bP - TRIO are </w:t>
      </w:r>
      <w:r w:rsidRPr="00890B74">
        <w:rPr>
          <w:b/>
          <w:bCs/>
          <w:color w:val="FF0000"/>
          <w:u w:val="single"/>
        </w:rPr>
        <w:t>directly connected on the network</w:t>
      </w:r>
      <w:r w:rsidRPr="00890B74">
        <w:rPr>
          <w:color w:val="FF0000"/>
        </w:rPr>
        <w:t xml:space="preserve">.  Comparative concentration plots of both pairs show a good correlation. As opposite to that, the concentration plot of F16bP and BPG shows the weakest correlation. Metabolites BPG and F16bP do not have the direct connection </w:t>
      </w:r>
      <w:r w:rsidRPr="00890B74">
        <w:rPr>
          <w:b/>
          <w:bCs/>
          <w:color w:val="FF0000"/>
          <w:u w:val="single"/>
        </w:rPr>
        <w:t>but they have an indirect connection that is formed by metabolite TRIO</w:t>
      </w:r>
      <w:r w:rsidRPr="00890B74">
        <w:rPr>
          <w:color w:val="FF0000"/>
        </w:rPr>
        <w:t>.</w:t>
      </w:r>
    </w:p>
    <w:p w14:paraId="5B35322E" w14:textId="77777777" w:rsidR="00890B74" w:rsidRPr="00890B74" w:rsidRDefault="00890B74" w:rsidP="00890B74">
      <w:pPr>
        <w:pStyle w:val="ab"/>
        <w:ind w:left="577" w:firstLine="0"/>
        <w:rPr>
          <w:color w:val="FF0000"/>
        </w:rPr>
      </w:pPr>
    </w:p>
    <w:p w14:paraId="6796B83A" w14:textId="22D30447" w:rsidR="00890B74" w:rsidRDefault="00890B74" w:rsidP="00890B74">
      <w:pPr>
        <w:pStyle w:val="ab"/>
        <w:ind w:left="577" w:firstLine="0"/>
        <w:rPr>
          <w:color w:val="auto"/>
        </w:rPr>
      </w:pPr>
      <w:r w:rsidRPr="00890B74">
        <w:rPr>
          <w:color w:val="auto"/>
        </w:rPr>
        <w:t>(</w:t>
      </w:r>
      <w:r w:rsidRPr="00890B74">
        <w:rPr>
          <w:b/>
          <w:bCs/>
          <w:color w:val="auto"/>
        </w:rPr>
        <w:t>You should ALWAYS READ THE NETWORK GRAPH BEFORE ANSWERING QUESTIONS!</w:t>
      </w:r>
      <w:r w:rsidRPr="00890B74">
        <w:rPr>
          <w:color w:val="auto"/>
        </w:rPr>
        <w:t>)</w:t>
      </w:r>
    </w:p>
    <w:p w14:paraId="1457CB0C" w14:textId="77777777" w:rsidR="00890B74" w:rsidRPr="00890B74" w:rsidRDefault="00890B74" w:rsidP="00890B74">
      <w:pPr>
        <w:pStyle w:val="ab"/>
        <w:ind w:left="577" w:firstLine="0"/>
        <w:rPr>
          <w:color w:val="auto"/>
        </w:rPr>
      </w:pPr>
    </w:p>
    <w:p w14:paraId="0D3F0D8D" w14:textId="387D54C2" w:rsidR="00C9638E" w:rsidRDefault="00C9638E" w:rsidP="001919B8">
      <w:pPr>
        <w:pStyle w:val="ab"/>
        <w:numPr>
          <w:ilvl w:val="0"/>
          <w:numId w:val="5"/>
        </w:numPr>
        <w:spacing w:after="281"/>
        <w:ind w:hanging="293"/>
      </w:pPr>
      <w:r>
        <w:t xml:space="preserve">Use a correlation cutoff of </w:t>
      </w:r>
      <w:r w:rsidR="00036CDD">
        <w:t xml:space="preserve"> e.g  </w:t>
      </w:r>
      <w:r>
        <w:t>0.</w:t>
      </w:r>
      <w:r w:rsidR="0051148D">
        <w:t>1</w:t>
      </w:r>
      <w:r>
        <w:t>.</w:t>
      </w:r>
      <w:r w:rsidR="00BD156E">
        <w:t xml:space="preserve"> Visualize the graph without P.</w:t>
      </w:r>
    </w:p>
    <w:p w14:paraId="5B5A79F8" w14:textId="31296864" w:rsidR="00591F5C" w:rsidRDefault="001919B8" w:rsidP="001919B8">
      <w:pPr>
        <w:pStyle w:val="ab"/>
        <w:numPr>
          <w:ilvl w:val="0"/>
          <w:numId w:val="5"/>
        </w:numPr>
        <w:spacing w:after="281"/>
        <w:ind w:hanging="293"/>
      </w:pPr>
      <w:r>
        <w:t xml:space="preserve">Calculate p-values using permutations. </w:t>
      </w:r>
      <w:r w:rsidR="00591F5C">
        <w:t xml:space="preserve">Use a p-value cutoff of 0.01. </w:t>
      </w:r>
      <w:r w:rsidR="00A05E0B">
        <w:t>Visualize the graph without P.</w:t>
      </w:r>
    </w:p>
    <w:p w14:paraId="1C968182" w14:textId="0CA784E2" w:rsidR="006F5D8A" w:rsidRDefault="006F5D8A" w:rsidP="006F5D8A">
      <w:pPr>
        <w:pStyle w:val="ab"/>
        <w:spacing w:after="281"/>
        <w:ind w:left="577" w:firstLine="0"/>
      </w:pPr>
      <w:r>
        <w:t>(</w:t>
      </w:r>
      <w:r>
        <w:rPr>
          <w:b/>
          <w:bCs/>
        </w:rPr>
        <w:t>WHY DO WE USE P-VALUE HERE?</w:t>
      </w:r>
      <w:r>
        <w:t>)</w:t>
      </w:r>
    </w:p>
    <w:p w14:paraId="2A5C4756" w14:textId="77777777" w:rsidR="006F5D8A" w:rsidRDefault="006F5D8A" w:rsidP="006F5D8A">
      <w:pPr>
        <w:pStyle w:val="ab"/>
        <w:spacing w:after="281"/>
        <w:ind w:left="577" w:firstLine="0"/>
        <w:rPr>
          <w:color w:val="FF0000"/>
        </w:rPr>
      </w:pPr>
      <w:r w:rsidRPr="006F5D8A">
        <w:rPr>
          <w:color w:val="FF0000"/>
        </w:rPr>
        <w:t>The visualized network based on the Pearson correlations shows a very dense graph. The connections can be defined based on value of correlation or on the p-value. These are connected, but depend on the number of samples used to calculate the correlation.</w:t>
      </w:r>
      <w:r>
        <w:rPr>
          <w:color w:val="FF0000"/>
        </w:rPr>
        <w:t xml:space="preserve"> </w:t>
      </w:r>
    </w:p>
    <w:p w14:paraId="6CE9CC6F" w14:textId="00B7E86D" w:rsidR="006F5D8A" w:rsidRPr="006F5D8A" w:rsidRDefault="006F5D8A" w:rsidP="006F5D8A">
      <w:pPr>
        <w:pStyle w:val="ab"/>
        <w:spacing w:after="281"/>
        <w:ind w:left="577" w:firstLine="0"/>
        <w:rPr>
          <w:color w:val="FF0000"/>
        </w:rPr>
      </w:pPr>
      <w:r w:rsidRPr="006F5D8A">
        <w:rPr>
          <w:color w:val="FF0000"/>
        </w:rPr>
        <w:t>Almost all metabolites are connected. Pearson correlations are not able to distinguish between direct and indirect links.  Spurious edges are observed. BPG is connected with three metabolites on the real graph (TRIO and 3PGA, NADH), but on the visualization of the adjacency matrix based on Pearson correlations BPG has connections with PEP, F6P, 3PGA and 2PGA.</w:t>
      </w:r>
    </w:p>
    <w:p w14:paraId="4DDC3D53" w14:textId="36D17D35" w:rsidR="000E367D" w:rsidRPr="003A6452" w:rsidRDefault="00AB36C3">
      <w:pPr>
        <w:numPr>
          <w:ilvl w:val="0"/>
          <w:numId w:val="5"/>
        </w:numPr>
        <w:spacing w:after="262"/>
        <w:ind w:hanging="299"/>
      </w:pPr>
      <w:r>
        <w:t>Calculate the fn, fp, tn, tp</w:t>
      </w:r>
      <w:r w:rsidR="003F6626">
        <w:t xml:space="preserve">, tpr, tnr </w:t>
      </w:r>
      <w:r>
        <w:t>and g-scores</w:t>
      </w:r>
      <w:r w:rsidR="001919B8">
        <w:t xml:space="preserve"> for the # part</w:t>
      </w:r>
    </w:p>
    <w:p w14:paraId="15298773" w14:textId="11A17FBC" w:rsidR="000E367D" w:rsidRDefault="00AB36C3">
      <w:pPr>
        <w:ind w:left="16"/>
      </w:pPr>
      <w:r w:rsidRPr="00517E71">
        <w:t>Comment on your findings and interpret the results.</w:t>
      </w:r>
    </w:p>
    <w:p w14:paraId="7BAE1A86" w14:textId="58976762" w:rsidR="006F5D8A" w:rsidRPr="006F5D8A" w:rsidRDefault="006F5D8A">
      <w:pPr>
        <w:ind w:left="16"/>
        <w:rPr>
          <w:b/>
          <w:bCs/>
          <w:color w:val="FF0000"/>
        </w:rPr>
      </w:pPr>
      <w:r>
        <w:rPr>
          <w:b/>
          <w:bCs/>
        </w:rPr>
        <w:t xml:space="preserve">The problem is: </w:t>
      </w:r>
      <w:r w:rsidRPr="006F5D8A">
        <w:rPr>
          <w:b/>
          <w:bCs/>
          <w:color w:val="FF0000"/>
        </w:rPr>
        <w:t>P</w:t>
      </w:r>
      <w:r w:rsidRPr="006F5D8A">
        <w:rPr>
          <w:b/>
          <w:bCs/>
          <w:color w:val="FF0000"/>
        </w:rPr>
        <w:t>earson correlation cannot distinguish between direct and indirect connections</w:t>
      </w:r>
    </w:p>
    <w:p w14:paraId="753E08A3" w14:textId="77777777" w:rsidR="000E367D" w:rsidRPr="003A6452" w:rsidRDefault="00AB36C3">
      <w:pPr>
        <w:pStyle w:val="2"/>
        <w:ind w:left="1"/>
      </w:pPr>
      <w:r w:rsidRPr="003A6452">
        <w:lastRenderedPageBreak/>
        <w:t>Exercise 3</w:t>
      </w:r>
    </w:p>
    <w:p w14:paraId="67DE4874" w14:textId="136E8EE9" w:rsidR="000E367D" w:rsidRDefault="004234CC">
      <w:pPr>
        <w:spacing w:after="281"/>
        <w:ind w:left="16"/>
      </w:pPr>
      <w:r>
        <w:t>Use the partnetwork</w:t>
      </w:r>
      <w:r w:rsidR="004360E0">
        <w:t>_2022</w:t>
      </w:r>
      <w:r>
        <w:t xml:space="preserve">.R file. The </w:t>
      </w:r>
      <w:r w:rsidR="00AB36C3" w:rsidRPr="00517E71">
        <w:t>sam</w:t>
      </w:r>
      <w:r w:rsidR="00AB36C3">
        <w:t xml:space="preserve">e dataset </w:t>
      </w:r>
      <w:r>
        <w:t xml:space="preserve">is used </w:t>
      </w:r>
      <w:r w:rsidR="00AB36C3">
        <w:t>as in exercise 2 to generate a network based on partial Pearson correlations with a cutoff value of 0.01.</w:t>
      </w:r>
    </w:p>
    <w:p w14:paraId="7F414059" w14:textId="5BFF6D0C" w:rsidR="007C0447" w:rsidRDefault="00596E48" w:rsidP="00820E5E">
      <w:pPr>
        <w:ind w:left="0" w:firstLine="0"/>
      </w:pPr>
      <w:r>
        <w:t xml:space="preserve">The </w:t>
      </w:r>
      <w:r w:rsidR="007C0447">
        <w:t>partial correlation was explained in the lecture by ca</w:t>
      </w:r>
      <w:r w:rsidR="005E0E3F">
        <w:t>lculating the correlation between residuals after the effect of all other variables has been corrected for. E.g.</w:t>
      </w:r>
    </w:p>
    <w:p w14:paraId="71073DD9" w14:textId="3E3F0BE2" w:rsidR="005E0E3F" w:rsidRPr="00B00FDF" w:rsidRDefault="00DC2374" w:rsidP="00820E5E">
      <w:pPr>
        <w:ind w:left="0" w:firstLine="0"/>
        <w:rPr>
          <w:lang w:val="fr-FR"/>
        </w:rPr>
      </w:pPr>
      <w:r w:rsidRPr="00B00FDF">
        <w:rPr>
          <w:lang w:val="fr-FR"/>
        </w:rPr>
        <w:t>Y = Z</w:t>
      </w:r>
      <w:r w:rsidR="00D01E84" w:rsidRPr="00B00FDF">
        <w:rPr>
          <w:lang w:val="fr-FR"/>
        </w:rPr>
        <w:t>B</w:t>
      </w:r>
      <w:r w:rsidR="00D01E84" w:rsidRPr="00B00FDF">
        <w:rPr>
          <w:vertAlign w:val="subscript"/>
          <w:lang w:val="fr-FR"/>
        </w:rPr>
        <w:t>Y</w:t>
      </w:r>
      <w:r w:rsidRPr="00B00FDF">
        <w:rPr>
          <w:lang w:val="fr-FR"/>
        </w:rPr>
        <w:t xml:space="preserve"> + E_Y</w:t>
      </w:r>
    </w:p>
    <w:p w14:paraId="348AAE4E" w14:textId="239F6024" w:rsidR="00D01E84" w:rsidRPr="00B00FDF" w:rsidRDefault="00D01E84" w:rsidP="00820E5E">
      <w:pPr>
        <w:ind w:left="0" w:firstLine="0"/>
        <w:rPr>
          <w:lang w:val="fr-FR"/>
        </w:rPr>
      </w:pPr>
      <w:r w:rsidRPr="00B00FDF">
        <w:rPr>
          <w:lang w:val="fr-FR"/>
        </w:rPr>
        <w:t>X = ZB</w:t>
      </w:r>
      <w:r w:rsidRPr="00B00FDF">
        <w:rPr>
          <w:vertAlign w:val="subscript"/>
          <w:lang w:val="fr-FR"/>
        </w:rPr>
        <w:t>Z</w:t>
      </w:r>
      <w:r w:rsidRPr="00B00FDF">
        <w:rPr>
          <w:lang w:val="fr-FR"/>
        </w:rPr>
        <w:t xml:space="preserve"> + E</w:t>
      </w:r>
      <w:r w:rsidR="005440E0" w:rsidRPr="00B00FDF">
        <w:rPr>
          <w:lang w:val="fr-FR"/>
        </w:rPr>
        <w:t>_X</w:t>
      </w:r>
    </w:p>
    <w:p w14:paraId="240E5C23" w14:textId="0D6A59EE" w:rsidR="00820E5E" w:rsidRDefault="005440E0" w:rsidP="00820E5E">
      <w:pPr>
        <w:ind w:left="0" w:firstLine="0"/>
      </w:pPr>
      <w:r>
        <w:t xml:space="preserve">Then the partial correlation between Y and X, corrected for Z is the correlation between E_Y and E_X. </w:t>
      </w:r>
      <w:r w:rsidR="00C916E5">
        <w:t xml:space="preserve">Another (much faster) approach to calculate the </w:t>
      </w:r>
      <w:r w:rsidR="00F21696">
        <w:t>partial correlation is b</w:t>
      </w:r>
      <w:r w:rsidR="00382EC2">
        <w:t>y</w:t>
      </w:r>
      <w:r w:rsidR="00382EC2">
        <w:rPr>
          <w:vertAlign w:val="superscript"/>
        </w:rPr>
        <w:t xml:space="preserve"> </w:t>
      </w:r>
      <w:r w:rsidR="00820E5E">
        <w:t xml:space="preserve">using the Graphical Gaussian Network approach. If we want to find the partial correlation between variables 1 and 2, we correct for the influence of all other metabolites in the data. In the wiki page </w:t>
      </w:r>
      <w:hyperlink r:id="rId8" w:history="1">
        <w:r w:rsidR="00820E5E">
          <w:rPr>
            <w:rStyle w:val="a5"/>
          </w:rPr>
          <w:t>https://en.wikipedia.org/wiki/Partial_correlation</w:t>
        </w:r>
      </w:hyperlink>
      <w:r w:rsidR="006D636D">
        <w:t xml:space="preserve"> </w:t>
      </w:r>
      <w:r w:rsidR="00820E5E">
        <w:t xml:space="preserve">you can find how the partial correlation is calculated using </w:t>
      </w:r>
      <w:r w:rsidR="00820E5E" w:rsidRPr="0080090E">
        <w:rPr>
          <w:b/>
          <w:bCs/>
        </w:rPr>
        <w:t>a matrix inversion</w:t>
      </w:r>
      <w:r w:rsidR="00820E5E">
        <w:t>. This is the way it is calculated here. The solve function in R calculates the inverse of the correlation matrix.</w:t>
      </w:r>
    </w:p>
    <w:p w14:paraId="329B0F20" w14:textId="51176B96" w:rsidR="00596E48" w:rsidRDefault="006D636D" w:rsidP="00EB34FB">
      <w:pPr>
        <w:ind w:left="0" w:firstLine="0"/>
      </w:pPr>
      <w:r>
        <w:t>Convince yourself that the slow and the approach by regression and the fast approach b</w:t>
      </w:r>
      <w:r w:rsidR="00EB34FB">
        <w:t>y the GGN approach provide the same results.</w:t>
      </w:r>
    </w:p>
    <w:p w14:paraId="558E7211" w14:textId="77777777" w:rsidR="000E367D" w:rsidRDefault="00AB36C3">
      <w:pPr>
        <w:numPr>
          <w:ilvl w:val="0"/>
          <w:numId w:val="6"/>
        </w:numPr>
        <w:ind w:hanging="299"/>
      </w:pPr>
      <w:r>
        <w:t xml:space="preserve">Visualize the network with the </w:t>
      </w:r>
      <w:r w:rsidR="003A6452">
        <w:t>script for the partial correlation network</w:t>
      </w:r>
      <w:r>
        <w:t>. Concentrate on the without P network.</w:t>
      </w:r>
    </w:p>
    <w:p w14:paraId="54BACD8B" w14:textId="3F18F131" w:rsidR="000E367D" w:rsidRDefault="00AB36C3">
      <w:pPr>
        <w:numPr>
          <w:ilvl w:val="0"/>
          <w:numId w:val="6"/>
        </w:numPr>
        <w:ind w:hanging="299"/>
      </w:pPr>
      <w:r>
        <w:t xml:space="preserve">Calculate the </w:t>
      </w:r>
      <w:r w:rsidR="00B00FDF">
        <w:t xml:space="preserve">tp, tn, </w:t>
      </w:r>
      <w:r>
        <w:t>f</w:t>
      </w:r>
      <w:r w:rsidR="00B00FDF">
        <w:t>p</w:t>
      </w:r>
      <w:r>
        <w:t>, f</w:t>
      </w:r>
      <w:r w:rsidR="00B00FDF">
        <w:t>n</w:t>
      </w:r>
      <w:r>
        <w:t>,</w:t>
      </w:r>
      <w:r w:rsidR="00B00FDF">
        <w:t xml:space="preserve"> </w:t>
      </w:r>
      <w:r>
        <w:t>t</w:t>
      </w:r>
      <w:r w:rsidR="00B00FDF">
        <w:t>pr</w:t>
      </w:r>
      <w:r>
        <w:t>, t</w:t>
      </w:r>
      <w:r w:rsidR="00B00FDF">
        <w:t>nr</w:t>
      </w:r>
      <w:r>
        <w:t xml:space="preserve"> and g-scores.</w:t>
      </w:r>
    </w:p>
    <w:p w14:paraId="1D6C1F65" w14:textId="77777777" w:rsidR="000E367D" w:rsidRDefault="00AB36C3">
      <w:pPr>
        <w:numPr>
          <w:ilvl w:val="0"/>
          <w:numId w:val="6"/>
        </w:numPr>
        <w:spacing w:after="262"/>
        <w:ind w:hanging="299"/>
      </w:pPr>
      <w:r>
        <w:t>Compare with the network of exercise 2.</w:t>
      </w:r>
    </w:p>
    <w:p w14:paraId="57FD2D9F" w14:textId="43660646" w:rsidR="000E367D" w:rsidRDefault="00AB36C3">
      <w:pPr>
        <w:spacing w:after="395"/>
        <w:ind w:left="16"/>
      </w:pPr>
      <w:r>
        <w:t>Comment on your findings and interpret the results.</w:t>
      </w:r>
    </w:p>
    <w:p w14:paraId="3C0B85F2" w14:textId="6D4574B5" w:rsidR="006F5D8A" w:rsidRPr="006F5D8A" w:rsidRDefault="006F5D8A" w:rsidP="006F5D8A">
      <w:pPr>
        <w:spacing w:after="395"/>
        <w:ind w:left="16"/>
        <w:rPr>
          <w:b/>
          <w:bCs/>
          <w:color w:val="FF0000"/>
        </w:rPr>
      </w:pPr>
      <w:r w:rsidRPr="006F5D8A">
        <w:rPr>
          <w:b/>
          <w:bCs/>
          <w:color w:val="FF0000"/>
        </w:rPr>
        <w:t>Most indirect connections between metabolites disappear (although some are still there,</w:t>
      </w:r>
      <w:r w:rsidRPr="006F5D8A">
        <w:rPr>
          <w:b/>
          <w:bCs/>
          <w:color w:val="FF0000"/>
        </w:rPr>
        <w:t xml:space="preserve"> </w:t>
      </w:r>
      <w:r w:rsidRPr="006F5D8A">
        <w:rPr>
          <w:b/>
          <w:bCs/>
          <w:color w:val="FF0000"/>
        </w:rPr>
        <w:t>such as TRIO - F6P)</w:t>
      </w:r>
    </w:p>
    <w:p w14:paraId="26CC14FD" w14:textId="77777777" w:rsidR="000E367D" w:rsidRDefault="00AB36C3">
      <w:pPr>
        <w:pStyle w:val="2"/>
        <w:ind w:left="1"/>
      </w:pPr>
      <w:r>
        <w:t>Exercise 4</w:t>
      </w:r>
    </w:p>
    <w:p w14:paraId="7E4DFAC8" w14:textId="29E2DEC9" w:rsidR="00C25F9A" w:rsidRPr="003A6452" w:rsidRDefault="00AB36C3">
      <w:pPr>
        <w:spacing w:after="281"/>
        <w:ind w:left="16"/>
      </w:pPr>
      <w:r>
        <w:t>Calculate partial Pearson correlations for datasets data500, data250, data100, data50 with a cutoff value of 0.01.</w:t>
      </w:r>
      <w:r w:rsidR="00504420">
        <w:t xml:space="preserve"> Focus only on the networks without P.</w:t>
      </w:r>
    </w:p>
    <w:p w14:paraId="109AD8CC" w14:textId="250A2F9D" w:rsidR="000E367D" w:rsidRDefault="00AB36C3">
      <w:pPr>
        <w:numPr>
          <w:ilvl w:val="0"/>
          <w:numId w:val="7"/>
        </w:numPr>
        <w:ind w:hanging="299"/>
      </w:pPr>
      <w:r>
        <w:t>What is the difference between those datasets?</w:t>
      </w:r>
    </w:p>
    <w:p w14:paraId="12D17287" w14:textId="6D071F1E" w:rsidR="006D591A" w:rsidRPr="006D591A" w:rsidRDefault="006D591A" w:rsidP="006D591A">
      <w:pPr>
        <w:ind w:left="577" w:firstLine="0"/>
        <w:rPr>
          <w:b/>
          <w:bCs/>
        </w:rPr>
      </w:pPr>
      <w:r w:rsidRPr="006D591A">
        <w:rPr>
          <w:b/>
          <w:bCs/>
        </w:rPr>
        <w:t>They have different number of observations.</w:t>
      </w:r>
    </w:p>
    <w:p w14:paraId="1F7BD39E" w14:textId="4FA12E5D" w:rsidR="000E367D" w:rsidRDefault="00AB36C3">
      <w:pPr>
        <w:numPr>
          <w:ilvl w:val="0"/>
          <w:numId w:val="7"/>
        </w:numPr>
        <w:ind w:hanging="299"/>
      </w:pPr>
      <w:r>
        <w:lastRenderedPageBreak/>
        <w:t>Compare the partial pearson correlation networks for these four datasets with the PPC network of dataset data999.</w:t>
      </w:r>
    </w:p>
    <w:p w14:paraId="757C8CCF" w14:textId="48FBAA61" w:rsidR="00E82DD6" w:rsidRDefault="00E82DD6" w:rsidP="00E82DD6">
      <w:pPr>
        <w:ind w:left="577" w:firstLine="0"/>
        <w:rPr>
          <w:b/>
          <w:bCs/>
        </w:rPr>
      </w:pPr>
      <w:r>
        <w:rPr>
          <w:b/>
          <w:bCs/>
        </w:rPr>
        <w:t>Data999:</w:t>
      </w:r>
    </w:p>
    <w:p w14:paraId="4FD232C4" w14:textId="77777777" w:rsidR="00D93AF3" w:rsidRPr="00D93AF3" w:rsidRDefault="00D93AF3" w:rsidP="00D93AF3">
      <w:pPr>
        <w:ind w:left="577" w:firstLine="0"/>
        <w:rPr>
          <w:b/>
          <w:bCs/>
        </w:rPr>
      </w:pPr>
      <w:r w:rsidRPr="00D93AF3">
        <w:rPr>
          <w:b/>
          <w:bCs/>
        </w:rPr>
        <w:t xml:space="preserve">tp         tn         fp         fn        tpr        tnr          g </w:t>
      </w:r>
    </w:p>
    <w:p w14:paraId="0886A05D" w14:textId="77777777" w:rsidR="00D93AF3" w:rsidRDefault="00D93AF3" w:rsidP="00D93AF3">
      <w:pPr>
        <w:ind w:left="577" w:firstLine="0"/>
        <w:rPr>
          <w:b/>
          <w:bCs/>
        </w:rPr>
      </w:pPr>
      <w:r w:rsidRPr="00D93AF3">
        <w:rPr>
          <w:b/>
          <w:bCs/>
        </w:rPr>
        <w:t>15.0000000 45.0000000 12.0000000  6.0000000  0.7142857  0.7894737  0.7509393</w:t>
      </w:r>
    </w:p>
    <w:p w14:paraId="64ED1BD8" w14:textId="67F3A179" w:rsidR="006D591A" w:rsidRDefault="006D591A" w:rsidP="00D93AF3">
      <w:pPr>
        <w:ind w:left="577" w:firstLine="0"/>
        <w:rPr>
          <w:b/>
          <w:bCs/>
        </w:rPr>
      </w:pPr>
      <w:r>
        <w:rPr>
          <w:b/>
          <w:bCs/>
        </w:rPr>
        <w:t xml:space="preserve">Data500: </w:t>
      </w:r>
      <w:r w:rsidRPr="006D591A">
        <w:rPr>
          <w:b/>
          <w:bCs/>
        </w:rPr>
        <w:t xml:space="preserve">       </w:t>
      </w:r>
    </w:p>
    <w:p w14:paraId="73AB592E" w14:textId="1E0C9CEE" w:rsidR="006D591A" w:rsidRPr="006D591A" w:rsidRDefault="006D591A" w:rsidP="006D591A">
      <w:pPr>
        <w:ind w:left="577" w:firstLine="0"/>
        <w:rPr>
          <w:b/>
          <w:bCs/>
        </w:rPr>
      </w:pPr>
      <w:r w:rsidRPr="006D591A">
        <w:rPr>
          <w:b/>
          <w:bCs/>
        </w:rPr>
        <w:t xml:space="preserve">tp         tn         fp         fn        tpr        tnr          g </w:t>
      </w:r>
    </w:p>
    <w:p w14:paraId="05CD1E28" w14:textId="77520EF3" w:rsidR="006D591A" w:rsidRDefault="006D591A" w:rsidP="006D591A">
      <w:pPr>
        <w:ind w:left="577" w:firstLine="0"/>
        <w:rPr>
          <w:b/>
          <w:bCs/>
        </w:rPr>
      </w:pPr>
      <w:r w:rsidRPr="006D591A">
        <w:rPr>
          <w:b/>
          <w:bCs/>
        </w:rPr>
        <w:t>14.0000000 47.0000000 10.0000000  7.0000000  0.6666667  0.8245614  0.7414227</w:t>
      </w:r>
    </w:p>
    <w:p w14:paraId="2214662F" w14:textId="357F16C4" w:rsidR="006D591A" w:rsidRDefault="006D591A" w:rsidP="006D591A">
      <w:pPr>
        <w:ind w:left="577" w:firstLine="0"/>
        <w:rPr>
          <w:b/>
          <w:bCs/>
        </w:rPr>
      </w:pPr>
      <w:r>
        <w:rPr>
          <w:b/>
          <w:bCs/>
        </w:rPr>
        <w:t>Data250:</w:t>
      </w:r>
    </w:p>
    <w:p w14:paraId="7BE2AF6D" w14:textId="77777777" w:rsidR="00E8678F" w:rsidRPr="00E8678F" w:rsidRDefault="00E8678F" w:rsidP="00E8678F">
      <w:pPr>
        <w:ind w:left="577" w:firstLine="0"/>
        <w:rPr>
          <w:b/>
          <w:bCs/>
        </w:rPr>
      </w:pPr>
      <w:r w:rsidRPr="00E8678F">
        <w:rPr>
          <w:b/>
          <w:bCs/>
        </w:rPr>
        <w:t xml:space="preserve">tp         tn         fp         fn        tpr        tnr          g </w:t>
      </w:r>
    </w:p>
    <w:p w14:paraId="3DE7C1F2" w14:textId="77777777" w:rsidR="00E8678F" w:rsidRDefault="00E8678F" w:rsidP="00E8678F">
      <w:pPr>
        <w:ind w:left="577" w:firstLine="0"/>
        <w:rPr>
          <w:b/>
          <w:bCs/>
        </w:rPr>
      </w:pPr>
      <w:r w:rsidRPr="00E8678F">
        <w:rPr>
          <w:b/>
          <w:bCs/>
        </w:rPr>
        <w:t>11.0000000 54.0000000  3.0000000 10.0000000  0.5238095  0.9473684  0.7044435</w:t>
      </w:r>
    </w:p>
    <w:p w14:paraId="71B58079" w14:textId="7EA5E8FA" w:rsidR="006D591A" w:rsidRDefault="006D591A" w:rsidP="00E8678F">
      <w:pPr>
        <w:ind w:left="577" w:firstLine="0"/>
        <w:rPr>
          <w:b/>
          <w:bCs/>
        </w:rPr>
      </w:pPr>
      <w:r>
        <w:rPr>
          <w:b/>
          <w:bCs/>
        </w:rPr>
        <w:t>Data100:</w:t>
      </w:r>
    </w:p>
    <w:p w14:paraId="360934A2" w14:textId="77777777" w:rsidR="00E82DD6" w:rsidRPr="00E82DD6" w:rsidRDefault="00E82DD6" w:rsidP="00E82DD6">
      <w:pPr>
        <w:ind w:left="577" w:firstLine="0"/>
        <w:rPr>
          <w:b/>
          <w:bCs/>
        </w:rPr>
      </w:pPr>
      <w:r w:rsidRPr="00E82DD6">
        <w:rPr>
          <w:b/>
          <w:bCs/>
        </w:rPr>
        <w:t xml:space="preserve">tp         tn         fp         fn        tpr        tnr          g </w:t>
      </w:r>
    </w:p>
    <w:p w14:paraId="0164BBEC" w14:textId="67BEDE6A" w:rsidR="006D591A" w:rsidRDefault="00E82DD6" w:rsidP="00E82DD6">
      <w:pPr>
        <w:ind w:left="577" w:firstLine="0"/>
        <w:rPr>
          <w:b/>
          <w:bCs/>
        </w:rPr>
      </w:pPr>
      <w:r w:rsidRPr="00E82DD6">
        <w:rPr>
          <w:b/>
          <w:bCs/>
        </w:rPr>
        <w:t>8.0000000 55.0000000  2.0000000 13.0000000  0.3809524  0.9649123  0.6062884</w:t>
      </w:r>
    </w:p>
    <w:p w14:paraId="206786EA" w14:textId="0283DDDA" w:rsidR="00E82DD6" w:rsidRDefault="00E82DD6" w:rsidP="00E82DD6">
      <w:pPr>
        <w:ind w:left="577" w:firstLine="0"/>
        <w:rPr>
          <w:b/>
          <w:bCs/>
        </w:rPr>
      </w:pPr>
      <w:r>
        <w:rPr>
          <w:b/>
          <w:bCs/>
        </w:rPr>
        <w:t>Data50:</w:t>
      </w:r>
    </w:p>
    <w:p w14:paraId="51F4324C" w14:textId="77777777" w:rsidR="00E82DD6" w:rsidRPr="00E82DD6" w:rsidRDefault="00E82DD6" w:rsidP="00E82DD6">
      <w:pPr>
        <w:ind w:left="577" w:firstLine="0"/>
        <w:rPr>
          <w:b/>
          <w:bCs/>
        </w:rPr>
      </w:pPr>
      <w:r w:rsidRPr="00E82DD6">
        <w:rPr>
          <w:b/>
          <w:bCs/>
        </w:rPr>
        <w:t xml:space="preserve">tp         tn         fp         fn        tpr        tnr          g </w:t>
      </w:r>
    </w:p>
    <w:p w14:paraId="17E2A8A6" w14:textId="7A0FEA6C" w:rsidR="00E82DD6" w:rsidRPr="006D591A" w:rsidRDefault="00E82DD6" w:rsidP="00E82DD6">
      <w:pPr>
        <w:ind w:left="577" w:firstLine="0"/>
        <w:rPr>
          <w:b/>
          <w:bCs/>
        </w:rPr>
      </w:pPr>
      <w:r w:rsidRPr="00E82DD6">
        <w:rPr>
          <w:b/>
          <w:bCs/>
        </w:rPr>
        <w:t>5.0000000 57.0000000  0.0000000 16.0000000  0.2380952  1.0000000  0.4879500</w:t>
      </w:r>
    </w:p>
    <w:p w14:paraId="6C720F24" w14:textId="43BBD275" w:rsidR="000E367D" w:rsidRDefault="00AB36C3">
      <w:pPr>
        <w:numPr>
          <w:ilvl w:val="0"/>
          <w:numId w:val="7"/>
        </w:numPr>
        <w:spacing w:after="262"/>
        <w:ind w:hanging="299"/>
      </w:pPr>
      <w:r>
        <w:t>Calculate the fn, fp, tn, tp and g-scores of the networks.</w:t>
      </w:r>
    </w:p>
    <w:p w14:paraId="1785AEF8" w14:textId="3F7317B6" w:rsidR="00E82DD6" w:rsidRPr="00E82DD6" w:rsidRDefault="00E82DD6" w:rsidP="00E82DD6">
      <w:pPr>
        <w:spacing w:after="262"/>
        <w:ind w:left="577" w:firstLine="0"/>
        <w:rPr>
          <w:b/>
          <w:bCs/>
        </w:rPr>
      </w:pPr>
      <w:r>
        <w:rPr>
          <w:b/>
          <w:bCs/>
        </w:rPr>
        <w:t>See above</w:t>
      </w:r>
    </w:p>
    <w:p w14:paraId="6EBBC180" w14:textId="3D61672D" w:rsidR="000E367D" w:rsidRDefault="00AB36C3">
      <w:pPr>
        <w:spacing w:after="395"/>
        <w:ind w:left="16"/>
      </w:pPr>
      <w:r>
        <w:t>Comment on your findings and interpret the results.</w:t>
      </w:r>
    </w:p>
    <w:p w14:paraId="5CBFFCD1" w14:textId="0B434902" w:rsidR="00E82DD6" w:rsidRDefault="000C09EA">
      <w:pPr>
        <w:spacing w:after="395"/>
        <w:ind w:left="16"/>
        <w:rPr>
          <w:b/>
          <w:bCs/>
        </w:rPr>
      </w:pPr>
      <w:r>
        <w:rPr>
          <w:b/>
          <w:bCs/>
        </w:rPr>
        <w:lastRenderedPageBreak/>
        <w:t xml:space="preserve">Dataset with </w:t>
      </w:r>
      <w:r w:rsidR="00E8678F">
        <w:rPr>
          <w:b/>
          <w:bCs/>
        </w:rPr>
        <w:t>larger</w:t>
      </w:r>
      <w:r>
        <w:rPr>
          <w:b/>
          <w:bCs/>
        </w:rPr>
        <w:t xml:space="preserve"> observations have </w:t>
      </w:r>
      <w:r w:rsidR="00E8678F">
        <w:rPr>
          <w:b/>
          <w:bCs/>
        </w:rPr>
        <w:t>better</w:t>
      </w:r>
      <w:r>
        <w:rPr>
          <w:b/>
          <w:bCs/>
        </w:rPr>
        <w:t xml:space="preserve"> performance, generating networks that are close to the true network, and have the largest G-score.</w:t>
      </w:r>
      <w:r w:rsidR="006B62E8">
        <w:rPr>
          <w:b/>
          <w:bCs/>
        </w:rPr>
        <w:t xml:space="preserve"> </w:t>
      </w:r>
      <w:r w:rsidR="00E8678F">
        <w:rPr>
          <w:b/>
          <w:bCs/>
        </w:rPr>
        <w:t>W</w:t>
      </w:r>
      <w:r>
        <w:rPr>
          <w:b/>
          <w:bCs/>
        </w:rPr>
        <w:t xml:space="preserve">hen the observations </w:t>
      </w:r>
      <w:r w:rsidR="006B62E8">
        <w:rPr>
          <w:b/>
          <w:bCs/>
        </w:rPr>
        <w:t>are too small</w:t>
      </w:r>
      <w:r>
        <w:rPr>
          <w:b/>
          <w:bCs/>
        </w:rPr>
        <w:t>, there are not enough information to build a good network model, resulting a sparse network and small G-score.</w:t>
      </w:r>
    </w:p>
    <w:p w14:paraId="7E3E7AF9" w14:textId="77777777" w:rsidR="003975C6" w:rsidRPr="003975C6" w:rsidRDefault="003975C6" w:rsidP="003975C6">
      <w:pPr>
        <w:spacing w:after="395"/>
        <w:ind w:left="16"/>
        <w:rPr>
          <w:b/>
          <w:bCs/>
          <w:color w:val="FF0000"/>
        </w:rPr>
      </w:pPr>
      <w:r w:rsidRPr="003975C6">
        <w:rPr>
          <w:b/>
          <w:bCs/>
          <w:color w:val="FF0000"/>
        </w:rPr>
        <w:t xml:space="preserve">From the pictures we conclude that partial correlation requires a high number of repeated experiments. </w:t>
      </w:r>
    </w:p>
    <w:p w14:paraId="3E009BEB" w14:textId="77777777" w:rsidR="003975C6" w:rsidRPr="003975C6" w:rsidRDefault="003975C6" w:rsidP="003975C6">
      <w:pPr>
        <w:spacing w:after="395"/>
        <w:ind w:left="6" w:firstLine="0"/>
        <w:rPr>
          <w:b/>
          <w:bCs/>
          <w:color w:val="FF0000"/>
        </w:rPr>
      </w:pPr>
      <w:r w:rsidRPr="003975C6">
        <w:rPr>
          <w:b/>
          <w:bCs/>
          <w:color w:val="FF0000"/>
        </w:rPr>
        <w:t xml:space="preserve">50 replicates for 13 metabolites is not enough and renders most connections not significant. The more </w:t>
      </w:r>
    </w:p>
    <w:p w14:paraId="386A4AC8" w14:textId="77777777" w:rsidR="003975C6" w:rsidRPr="003975C6" w:rsidRDefault="003975C6" w:rsidP="003975C6">
      <w:pPr>
        <w:spacing w:after="395"/>
        <w:ind w:left="16"/>
        <w:rPr>
          <w:b/>
          <w:bCs/>
          <w:color w:val="FF0000"/>
        </w:rPr>
      </w:pPr>
      <w:r w:rsidRPr="003975C6">
        <w:rPr>
          <w:b/>
          <w:bCs/>
          <w:color w:val="FF0000"/>
        </w:rPr>
        <w:t xml:space="preserve">replicates are used the more true-direct links are obtained (compare the graphs for data50, data100, </w:t>
      </w:r>
    </w:p>
    <w:p w14:paraId="60C3AE46" w14:textId="77777777" w:rsidR="003975C6" w:rsidRPr="003975C6" w:rsidRDefault="003975C6" w:rsidP="003975C6">
      <w:pPr>
        <w:spacing w:after="395"/>
        <w:ind w:left="16"/>
        <w:rPr>
          <w:b/>
          <w:bCs/>
          <w:color w:val="FF0000"/>
        </w:rPr>
      </w:pPr>
      <w:r w:rsidRPr="003975C6">
        <w:rPr>
          <w:b/>
          <w:bCs/>
          <w:color w:val="FF0000"/>
        </w:rPr>
        <w:t xml:space="preserve">data250, data500 and see Table 1). However, with growing number of replicates the number of false </w:t>
      </w:r>
    </w:p>
    <w:p w14:paraId="2F5493E4" w14:textId="4E01A88B" w:rsidR="003975C6" w:rsidRPr="003975C6" w:rsidRDefault="003975C6" w:rsidP="003975C6">
      <w:pPr>
        <w:spacing w:after="395"/>
        <w:ind w:left="16"/>
        <w:rPr>
          <w:b/>
          <w:bCs/>
          <w:color w:val="FF0000"/>
        </w:rPr>
      </w:pPr>
      <w:r w:rsidRPr="003975C6">
        <w:rPr>
          <w:b/>
          <w:bCs/>
          <w:color w:val="FF0000"/>
        </w:rPr>
        <w:t>positives or indirect links also grows.</w:t>
      </w:r>
    </w:p>
    <w:p w14:paraId="33FB3B38" w14:textId="77777777" w:rsidR="000E367D" w:rsidRDefault="00AB36C3">
      <w:pPr>
        <w:pStyle w:val="2"/>
        <w:spacing w:after="107"/>
        <w:ind w:left="1"/>
      </w:pPr>
      <w:r>
        <w:t>Exercise 5</w:t>
      </w:r>
    </w:p>
    <w:p w14:paraId="481BA697" w14:textId="77777777" w:rsidR="000E367D" w:rsidRDefault="00AB36C3">
      <w:pPr>
        <w:spacing w:after="280"/>
        <w:ind w:left="16"/>
        <w:rPr>
          <w:ins w:id="0" w:author="gooi" w:date="2018-12-06T10:25:00Z"/>
        </w:rPr>
      </w:pPr>
      <w:r>
        <w:t>The dataset data999 contained no measurement error, the datasets data n1, data n5, data n10 contain the same data, but now with respectively 1, 5 and 10% measurement error added. Construct PPC networks for these 3 datasets with a cutoff value of 0.01. Compare them with the PPC network of the original noiseless dataset using the quality criteria fn, fp, tn, tp and g.</w:t>
      </w:r>
    </w:p>
    <w:p w14:paraId="67D2C120" w14:textId="7EBCAE3D" w:rsidR="000E367D" w:rsidRDefault="00AB36C3">
      <w:pPr>
        <w:ind w:left="16"/>
      </w:pPr>
      <w:r>
        <w:t>Comment on you</w:t>
      </w:r>
      <w:r w:rsidR="009A296E">
        <w:t>r</w:t>
      </w:r>
      <w:r>
        <w:t xml:space="preserve"> findings and interpret the results.</w:t>
      </w:r>
    </w:p>
    <w:p w14:paraId="27755AD0" w14:textId="59731180" w:rsidR="000C09EA" w:rsidRDefault="00D93AF3">
      <w:pPr>
        <w:ind w:left="16"/>
        <w:rPr>
          <w:b/>
          <w:bCs/>
        </w:rPr>
      </w:pPr>
      <w:r>
        <w:rPr>
          <w:b/>
          <w:bCs/>
        </w:rPr>
        <w:t>Data_n1:</w:t>
      </w:r>
    </w:p>
    <w:p w14:paraId="5BCA5E95" w14:textId="77777777" w:rsidR="00D93AF3" w:rsidRPr="00D93AF3" w:rsidRDefault="00D93AF3" w:rsidP="00D93AF3">
      <w:pPr>
        <w:ind w:left="16"/>
        <w:rPr>
          <w:b/>
          <w:bCs/>
        </w:rPr>
      </w:pPr>
      <w:r w:rsidRPr="00D93AF3">
        <w:rPr>
          <w:b/>
          <w:bCs/>
        </w:rPr>
        <w:t xml:space="preserve">tp         tn         fp         fn        tpr        tnr          g </w:t>
      </w:r>
    </w:p>
    <w:p w14:paraId="2E734526" w14:textId="7C8806A1" w:rsidR="00D93AF3" w:rsidRDefault="00D93AF3" w:rsidP="00D93AF3">
      <w:pPr>
        <w:ind w:left="16"/>
        <w:rPr>
          <w:b/>
          <w:bCs/>
        </w:rPr>
      </w:pPr>
      <w:r w:rsidRPr="00D93AF3">
        <w:rPr>
          <w:b/>
          <w:bCs/>
        </w:rPr>
        <w:t>11.0000000 48.0000000  9.0000000 10.0000000  0.5238095  0.8421053  0.6641557</w:t>
      </w:r>
    </w:p>
    <w:p w14:paraId="09733D9C" w14:textId="56FF18C2" w:rsidR="00D93AF3" w:rsidRDefault="00D93AF3" w:rsidP="00D93AF3">
      <w:pPr>
        <w:ind w:left="16"/>
        <w:rPr>
          <w:b/>
          <w:bCs/>
        </w:rPr>
      </w:pPr>
      <w:r>
        <w:rPr>
          <w:b/>
          <w:bCs/>
        </w:rPr>
        <w:t>Data_n5:</w:t>
      </w:r>
    </w:p>
    <w:p w14:paraId="54F38897" w14:textId="77777777" w:rsidR="00D93AF3" w:rsidRPr="00D93AF3" w:rsidRDefault="00D93AF3" w:rsidP="00D93AF3">
      <w:pPr>
        <w:ind w:left="16"/>
        <w:rPr>
          <w:b/>
          <w:bCs/>
        </w:rPr>
      </w:pPr>
      <w:r w:rsidRPr="00D93AF3">
        <w:rPr>
          <w:b/>
          <w:bCs/>
        </w:rPr>
        <w:t xml:space="preserve">tp         tn         fp         fn        tpr        tnr          g </w:t>
      </w:r>
    </w:p>
    <w:p w14:paraId="2AD91B83" w14:textId="1A7FEFE6" w:rsidR="00D93AF3" w:rsidRDefault="00D93AF3" w:rsidP="00D93AF3">
      <w:pPr>
        <w:ind w:left="16"/>
        <w:rPr>
          <w:b/>
          <w:bCs/>
        </w:rPr>
      </w:pPr>
      <w:r w:rsidRPr="00D93AF3">
        <w:rPr>
          <w:b/>
          <w:bCs/>
        </w:rPr>
        <w:t>6.0000000 50.0000000  7.0000000 15.0000000  0.2857143  0.8771930  0.5006262</w:t>
      </w:r>
    </w:p>
    <w:p w14:paraId="3922FD35" w14:textId="5BC1E113" w:rsidR="00D93AF3" w:rsidRDefault="00D93AF3" w:rsidP="00D93AF3">
      <w:pPr>
        <w:ind w:left="16"/>
        <w:rPr>
          <w:b/>
          <w:bCs/>
        </w:rPr>
      </w:pPr>
      <w:r>
        <w:rPr>
          <w:b/>
          <w:bCs/>
        </w:rPr>
        <w:lastRenderedPageBreak/>
        <w:t>Data_n10:</w:t>
      </w:r>
    </w:p>
    <w:p w14:paraId="26857D6E" w14:textId="77777777" w:rsidR="00D93AF3" w:rsidRPr="00D93AF3" w:rsidRDefault="00D93AF3" w:rsidP="00D93AF3">
      <w:pPr>
        <w:ind w:left="16"/>
        <w:rPr>
          <w:b/>
          <w:bCs/>
        </w:rPr>
      </w:pPr>
      <w:r w:rsidRPr="00D93AF3">
        <w:rPr>
          <w:b/>
          <w:bCs/>
        </w:rPr>
        <w:t xml:space="preserve">tp         tn         fp         fn        tpr        tnr          g </w:t>
      </w:r>
    </w:p>
    <w:p w14:paraId="37E47AD5" w14:textId="2038F29D" w:rsidR="00D93AF3" w:rsidRDefault="00D93AF3" w:rsidP="00D93AF3">
      <w:pPr>
        <w:ind w:left="16"/>
        <w:rPr>
          <w:b/>
          <w:bCs/>
        </w:rPr>
      </w:pPr>
      <w:r w:rsidRPr="00D93AF3">
        <w:rPr>
          <w:b/>
          <w:bCs/>
        </w:rPr>
        <w:t>3.0000000 56.0000000  1.0000000 18.0000000  0.1428571  0.9824561  0.3746343</w:t>
      </w:r>
    </w:p>
    <w:p w14:paraId="43C034FF" w14:textId="1CBF4958" w:rsidR="00D93AF3" w:rsidRPr="000C09EA" w:rsidRDefault="00D93AF3" w:rsidP="00D93AF3">
      <w:pPr>
        <w:ind w:left="16"/>
        <w:rPr>
          <w:b/>
          <w:bCs/>
        </w:rPr>
      </w:pPr>
      <w:r>
        <w:rPr>
          <w:b/>
          <w:bCs/>
        </w:rPr>
        <w:t>With larger error, the quality of network is lower, which matches our intuition.</w:t>
      </w:r>
    </w:p>
    <w:sectPr w:rsidR="00D93AF3" w:rsidRPr="000C09EA">
      <w:footerReference w:type="even" r:id="rId9"/>
      <w:footerReference w:type="default" r:id="rId10"/>
      <w:footerReference w:type="first" r:id="rId11"/>
      <w:pgSz w:w="12240" w:h="15840"/>
      <w:pgMar w:top="2177" w:right="1620" w:bottom="1329" w:left="1434" w:header="720" w:footer="6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8A886" w14:textId="77777777" w:rsidR="00667312" w:rsidRDefault="00667312">
      <w:pPr>
        <w:spacing w:after="0" w:line="240" w:lineRule="auto"/>
      </w:pPr>
      <w:r>
        <w:separator/>
      </w:r>
    </w:p>
  </w:endnote>
  <w:endnote w:type="continuationSeparator" w:id="0">
    <w:p w14:paraId="67CBE8FF" w14:textId="77777777" w:rsidR="00667312" w:rsidRDefault="00667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E3BB6" w14:textId="77777777" w:rsidR="000E367D" w:rsidRDefault="00AB36C3">
    <w:pPr>
      <w:spacing w:after="0" w:line="259" w:lineRule="auto"/>
      <w:ind w:left="6"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55372" w14:textId="77777777" w:rsidR="000E367D" w:rsidRDefault="00AB36C3">
    <w:pPr>
      <w:spacing w:after="0" w:line="259" w:lineRule="auto"/>
      <w:ind w:left="6" w:firstLine="0"/>
      <w:jc w:val="center"/>
    </w:pPr>
    <w:r>
      <w:fldChar w:fldCharType="begin"/>
    </w:r>
    <w:r>
      <w:instrText xml:space="preserve"> PAGE   \* MERGEFORMAT </w:instrText>
    </w:r>
    <w:r>
      <w:fldChar w:fldCharType="separate"/>
    </w:r>
    <w:r w:rsidR="003378A7">
      <w:rPr>
        <w:noProof/>
      </w:rP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79BA8" w14:textId="77777777" w:rsidR="000E367D" w:rsidRDefault="00AB36C3">
    <w:pPr>
      <w:spacing w:after="0" w:line="259" w:lineRule="auto"/>
      <w:ind w:left="6"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1E540" w14:textId="77777777" w:rsidR="00667312" w:rsidRDefault="00667312">
      <w:pPr>
        <w:spacing w:after="0" w:line="240" w:lineRule="auto"/>
      </w:pPr>
      <w:r>
        <w:separator/>
      </w:r>
    </w:p>
  </w:footnote>
  <w:footnote w:type="continuationSeparator" w:id="0">
    <w:p w14:paraId="1CC4402C" w14:textId="77777777" w:rsidR="00667312" w:rsidRDefault="006673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A0AD9"/>
    <w:multiLevelType w:val="hybridMultilevel"/>
    <w:tmpl w:val="B94411F6"/>
    <w:lvl w:ilvl="0" w:tplc="474A5B96">
      <w:start w:val="1"/>
      <w:numFmt w:val="decimal"/>
      <w:pStyle w:val="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FCD29FE2">
      <w:start w:val="1"/>
      <w:numFmt w:val="lowerLetter"/>
      <w:lvlText w:val="%2"/>
      <w:lvlJc w:val="left"/>
      <w:pPr>
        <w:ind w:left="1082"/>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206C26C0">
      <w:start w:val="1"/>
      <w:numFmt w:val="lowerRoman"/>
      <w:lvlText w:val="%3"/>
      <w:lvlJc w:val="left"/>
      <w:pPr>
        <w:ind w:left="1802"/>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09C2C4AC">
      <w:start w:val="1"/>
      <w:numFmt w:val="decimal"/>
      <w:lvlText w:val="%4"/>
      <w:lvlJc w:val="left"/>
      <w:pPr>
        <w:ind w:left="2522"/>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A2422AAE">
      <w:start w:val="1"/>
      <w:numFmt w:val="lowerLetter"/>
      <w:lvlText w:val="%5"/>
      <w:lvlJc w:val="left"/>
      <w:pPr>
        <w:ind w:left="3242"/>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BD60BF0C">
      <w:start w:val="1"/>
      <w:numFmt w:val="lowerRoman"/>
      <w:lvlText w:val="%6"/>
      <w:lvlJc w:val="left"/>
      <w:pPr>
        <w:ind w:left="3962"/>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A84C16BA">
      <w:start w:val="1"/>
      <w:numFmt w:val="decimal"/>
      <w:lvlText w:val="%7"/>
      <w:lvlJc w:val="left"/>
      <w:pPr>
        <w:ind w:left="4682"/>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1AA0ABB4">
      <w:start w:val="1"/>
      <w:numFmt w:val="lowerLetter"/>
      <w:lvlText w:val="%8"/>
      <w:lvlJc w:val="left"/>
      <w:pPr>
        <w:ind w:left="5402"/>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9C42414A">
      <w:start w:val="1"/>
      <w:numFmt w:val="lowerRoman"/>
      <w:lvlText w:val="%9"/>
      <w:lvlJc w:val="left"/>
      <w:pPr>
        <w:ind w:left="6122"/>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abstractNum w:abstractNumId="1" w15:restartNumberingAfterBreak="0">
    <w:nsid w:val="3C0544F9"/>
    <w:multiLevelType w:val="hybridMultilevel"/>
    <w:tmpl w:val="889E953C"/>
    <w:lvl w:ilvl="0" w:tplc="B30A33BE">
      <w:start w:val="1"/>
      <w:numFmt w:val="decimal"/>
      <w:lvlText w:val="%1."/>
      <w:lvlJc w:val="left"/>
      <w:pPr>
        <w:ind w:left="5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E742628">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DDC4B3E">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7B85F30">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3C2391A">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0D06D0E">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42A3024">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2D4168A">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CCCCD98">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1721C84"/>
    <w:multiLevelType w:val="hybridMultilevel"/>
    <w:tmpl w:val="6BF04F1E"/>
    <w:lvl w:ilvl="0" w:tplc="B9069E16">
      <w:start w:val="1"/>
      <w:numFmt w:val="decimal"/>
      <w:lvlText w:val="%1."/>
      <w:lvlJc w:val="left"/>
      <w:pPr>
        <w:ind w:left="5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B88349A">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9CA9128">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FB8D2EA">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CFE5B02">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CE2A192">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51A73E4">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A0695AA">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17C8B94">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39B0671"/>
    <w:multiLevelType w:val="hybridMultilevel"/>
    <w:tmpl w:val="B9685878"/>
    <w:lvl w:ilvl="0" w:tplc="5EBCD7E2">
      <w:start w:val="1"/>
      <w:numFmt w:val="decimal"/>
      <w:lvlText w:val="%1."/>
      <w:lvlJc w:val="left"/>
      <w:pPr>
        <w:ind w:left="5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BF233AC">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3B879BA">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5E66098">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9B8384A">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E281010">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4E0DF6E">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1829D8E">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8E48038">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439218F"/>
    <w:multiLevelType w:val="hybridMultilevel"/>
    <w:tmpl w:val="28604BCC"/>
    <w:lvl w:ilvl="0" w:tplc="6400CAEE">
      <w:start w:val="1"/>
      <w:numFmt w:val="decimal"/>
      <w:lvlText w:val="%1."/>
      <w:lvlJc w:val="left"/>
      <w:pPr>
        <w:ind w:left="6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FD62FFC">
      <w:start w:val="1"/>
      <w:numFmt w:val="lowerLetter"/>
      <w:lvlText w:val="%2"/>
      <w:lvlJc w:val="left"/>
      <w:pPr>
        <w:ind w:left="122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5783EF4">
      <w:start w:val="1"/>
      <w:numFmt w:val="lowerRoman"/>
      <w:lvlText w:val="%3"/>
      <w:lvlJc w:val="left"/>
      <w:pPr>
        <w:ind w:left="194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56C3EEA">
      <w:start w:val="1"/>
      <w:numFmt w:val="decimal"/>
      <w:lvlText w:val="%4"/>
      <w:lvlJc w:val="left"/>
      <w:pPr>
        <w:ind w:left="266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F6A14B6">
      <w:start w:val="1"/>
      <w:numFmt w:val="lowerLetter"/>
      <w:lvlText w:val="%5"/>
      <w:lvlJc w:val="left"/>
      <w:pPr>
        <w:ind w:left="338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0BE84E2">
      <w:start w:val="1"/>
      <w:numFmt w:val="lowerRoman"/>
      <w:lvlText w:val="%6"/>
      <w:lvlJc w:val="left"/>
      <w:pPr>
        <w:ind w:left="410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3920592">
      <w:start w:val="1"/>
      <w:numFmt w:val="decimal"/>
      <w:lvlText w:val="%7"/>
      <w:lvlJc w:val="left"/>
      <w:pPr>
        <w:ind w:left="482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B0CF87A">
      <w:start w:val="1"/>
      <w:numFmt w:val="lowerLetter"/>
      <w:lvlText w:val="%8"/>
      <w:lvlJc w:val="left"/>
      <w:pPr>
        <w:ind w:left="554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812148E">
      <w:start w:val="1"/>
      <w:numFmt w:val="lowerRoman"/>
      <w:lvlText w:val="%9"/>
      <w:lvlJc w:val="left"/>
      <w:pPr>
        <w:ind w:left="626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52E6E8C"/>
    <w:multiLevelType w:val="hybridMultilevel"/>
    <w:tmpl w:val="9F18D516"/>
    <w:lvl w:ilvl="0" w:tplc="2F1E1B14">
      <w:start w:val="1"/>
      <w:numFmt w:val="decimal"/>
      <w:lvlText w:val="%1."/>
      <w:lvlJc w:val="left"/>
      <w:pPr>
        <w:ind w:left="5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AB82072">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F4C0294">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9BCE7D0">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7109C86">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DB0B1A6">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BF809CE">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6246076">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D8E8222">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A0868EC"/>
    <w:multiLevelType w:val="hybridMultilevel"/>
    <w:tmpl w:val="E07A6D3C"/>
    <w:lvl w:ilvl="0" w:tplc="0722FE88">
      <w:start w:val="1"/>
      <w:numFmt w:val="decimal"/>
      <w:lvlText w:val="%1."/>
      <w:lvlJc w:val="left"/>
      <w:pPr>
        <w:ind w:left="6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0A8A03E">
      <w:start w:val="1"/>
      <w:numFmt w:val="lowerLetter"/>
      <w:lvlText w:val="%2"/>
      <w:lvlJc w:val="left"/>
      <w:pPr>
        <w:ind w:left="13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2907224">
      <w:start w:val="1"/>
      <w:numFmt w:val="lowerRoman"/>
      <w:lvlText w:val="%3"/>
      <w:lvlJc w:val="left"/>
      <w:pPr>
        <w:ind w:left="20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0D659F2">
      <w:start w:val="1"/>
      <w:numFmt w:val="decimal"/>
      <w:lvlText w:val="%4"/>
      <w:lvlJc w:val="left"/>
      <w:pPr>
        <w:ind w:left="27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3F0C8F2">
      <w:start w:val="1"/>
      <w:numFmt w:val="lowerLetter"/>
      <w:lvlText w:val="%5"/>
      <w:lvlJc w:val="left"/>
      <w:pPr>
        <w:ind w:left="34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DF432F2">
      <w:start w:val="1"/>
      <w:numFmt w:val="lowerRoman"/>
      <w:lvlText w:val="%6"/>
      <w:lvlJc w:val="left"/>
      <w:pPr>
        <w:ind w:left="42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2A69178">
      <w:start w:val="1"/>
      <w:numFmt w:val="decimal"/>
      <w:lvlText w:val="%7"/>
      <w:lvlJc w:val="left"/>
      <w:pPr>
        <w:ind w:left="49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1C2EFCA">
      <w:start w:val="1"/>
      <w:numFmt w:val="lowerLetter"/>
      <w:lvlText w:val="%8"/>
      <w:lvlJc w:val="left"/>
      <w:pPr>
        <w:ind w:left="56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BF62222">
      <w:start w:val="1"/>
      <w:numFmt w:val="lowerRoman"/>
      <w:lvlText w:val="%9"/>
      <w:lvlJc w:val="left"/>
      <w:pPr>
        <w:ind w:left="63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DA32FEA"/>
    <w:multiLevelType w:val="hybridMultilevel"/>
    <w:tmpl w:val="D8A489AE"/>
    <w:lvl w:ilvl="0" w:tplc="523C45D4">
      <w:start w:val="1"/>
      <w:numFmt w:val="decimal"/>
      <w:lvlText w:val="%1"/>
      <w:lvlJc w:val="left"/>
      <w:pPr>
        <w:ind w:left="577"/>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lvl w:ilvl="1" w:tplc="412A35CE">
      <w:start w:val="1"/>
      <w:numFmt w:val="lowerLetter"/>
      <w:lvlText w:val="%2"/>
      <w:lvlJc w:val="left"/>
      <w:pPr>
        <w:ind w:left="1465"/>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lvl w:ilvl="2" w:tplc="9564BAE0">
      <w:start w:val="1"/>
      <w:numFmt w:val="lowerRoman"/>
      <w:lvlText w:val="%3"/>
      <w:lvlJc w:val="left"/>
      <w:pPr>
        <w:ind w:left="2185"/>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lvl w:ilvl="3" w:tplc="93269E6A">
      <w:start w:val="1"/>
      <w:numFmt w:val="decimal"/>
      <w:lvlText w:val="%4"/>
      <w:lvlJc w:val="left"/>
      <w:pPr>
        <w:ind w:left="2905"/>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lvl w:ilvl="4" w:tplc="E08E43BA">
      <w:start w:val="1"/>
      <w:numFmt w:val="lowerLetter"/>
      <w:lvlText w:val="%5"/>
      <w:lvlJc w:val="left"/>
      <w:pPr>
        <w:ind w:left="3625"/>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lvl w:ilvl="5" w:tplc="BA78FE42">
      <w:start w:val="1"/>
      <w:numFmt w:val="lowerRoman"/>
      <w:lvlText w:val="%6"/>
      <w:lvlJc w:val="left"/>
      <w:pPr>
        <w:ind w:left="4345"/>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lvl w:ilvl="6" w:tplc="ECC6EBA8">
      <w:start w:val="1"/>
      <w:numFmt w:val="decimal"/>
      <w:lvlText w:val="%7"/>
      <w:lvlJc w:val="left"/>
      <w:pPr>
        <w:ind w:left="5065"/>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lvl w:ilvl="7" w:tplc="1BAE33E0">
      <w:start w:val="1"/>
      <w:numFmt w:val="lowerLetter"/>
      <w:lvlText w:val="%8"/>
      <w:lvlJc w:val="left"/>
      <w:pPr>
        <w:ind w:left="5785"/>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lvl w:ilvl="8" w:tplc="6BFE6972">
      <w:start w:val="1"/>
      <w:numFmt w:val="lowerRoman"/>
      <w:lvlText w:val="%9"/>
      <w:lvlJc w:val="left"/>
      <w:pPr>
        <w:ind w:left="6505"/>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abstractNum>
  <w:num w:numId="1">
    <w:abstractNumId w:val="7"/>
  </w:num>
  <w:num w:numId="2">
    <w:abstractNumId w:val="4"/>
  </w:num>
  <w:num w:numId="3">
    <w:abstractNumId w:val="6"/>
  </w:num>
  <w:num w:numId="4">
    <w:abstractNumId w:val="5"/>
  </w:num>
  <w:num w:numId="5">
    <w:abstractNumId w:val="3"/>
  </w:num>
  <w:num w:numId="6">
    <w:abstractNumId w:val="1"/>
  </w:num>
  <w:num w:numId="7">
    <w:abstractNumId w:val="2"/>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oi">
    <w15:presenceInfo w15:providerId="None" w15:userId="goo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67D"/>
    <w:rsid w:val="000170FA"/>
    <w:rsid w:val="00036CDD"/>
    <w:rsid w:val="000C09EA"/>
    <w:rsid w:val="000E367D"/>
    <w:rsid w:val="000F0FED"/>
    <w:rsid w:val="00106394"/>
    <w:rsid w:val="00153E74"/>
    <w:rsid w:val="00154DED"/>
    <w:rsid w:val="00163B05"/>
    <w:rsid w:val="001919B8"/>
    <w:rsid w:val="001C24E0"/>
    <w:rsid w:val="0021739D"/>
    <w:rsid w:val="002503E3"/>
    <w:rsid w:val="0029289B"/>
    <w:rsid w:val="0029459B"/>
    <w:rsid w:val="00297457"/>
    <w:rsid w:val="003378A7"/>
    <w:rsid w:val="00367DB9"/>
    <w:rsid w:val="00382EC2"/>
    <w:rsid w:val="003975C6"/>
    <w:rsid w:val="003A609F"/>
    <w:rsid w:val="003A6452"/>
    <w:rsid w:val="003D194B"/>
    <w:rsid w:val="003E3B67"/>
    <w:rsid w:val="003F6626"/>
    <w:rsid w:val="004234CC"/>
    <w:rsid w:val="00435720"/>
    <w:rsid w:val="004360E0"/>
    <w:rsid w:val="004B7A36"/>
    <w:rsid w:val="00504420"/>
    <w:rsid w:val="0051148D"/>
    <w:rsid w:val="00517E71"/>
    <w:rsid w:val="00525ABC"/>
    <w:rsid w:val="005440E0"/>
    <w:rsid w:val="00591F5C"/>
    <w:rsid w:val="00596E48"/>
    <w:rsid w:val="005E0E3F"/>
    <w:rsid w:val="00637E85"/>
    <w:rsid w:val="00644D45"/>
    <w:rsid w:val="0065137C"/>
    <w:rsid w:val="00667312"/>
    <w:rsid w:val="00671963"/>
    <w:rsid w:val="006822AF"/>
    <w:rsid w:val="006B62E8"/>
    <w:rsid w:val="006C596F"/>
    <w:rsid w:val="006D1D77"/>
    <w:rsid w:val="006D591A"/>
    <w:rsid w:val="006D636D"/>
    <w:rsid w:val="006E70D3"/>
    <w:rsid w:val="006F5D8A"/>
    <w:rsid w:val="00704DF3"/>
    <w:rsid w:val="007C0447"/>
    <w:rsid w:val="007C0BCB"/>
    <w:rsid w:val="007D23D1"/>
    <w:rsid w:val="007E35CD"/>
    <w:rsid w:val="0080431F"/>
    <w:rsid w:val="00820E5E"/>
    <w:rsid w:val="00825925"/>
    <w:rsid w:val="00842F11"/>
    <w:rsid w:val="00890B74"/>
    <w:rsid w:val="008A6B42"/>
    <w:rsid w:val="008E05D9"/>
    <w:rsid w:val="008F135B"/>
    <w:rsid w:val="00900FC9"/>
    <w:rsid w:val="00913492"/>
    <w:rsid w:val="00921D2E"/>
    <w:rsid w:val="00974C9E"/>
    <w:rsid w:val="009A296E"/>
    <w:rsid w:val="009F2E0E"/>
    <w:rsid w:val="009F3193"/>
    <w:rsid w:val="00A05E0B"/>
    <w:rsid w:val="00A62DC3"/>
    <w:rsid w:val="00AB36C3"/>
    <w:rsid w:val="00AF6213"/>
    <w:rsid w:val="00B00FDF"/>
    <w:rsid w:val="00B5303F"/>
    <w:rsid w:val="00B70389"/>
    <w:rsid w:val="00B90DAE"/>
    <w:rsid w:val="00BD156E"/>
    <w:rsid w:val="00C25F9A"/>
    <w:rsid w:val="00C300CB"/>
    <w:rsid w:val="00C66BF2"/>
    <w:rsid w:val="00C70327"/>
    <w:rsid w:val="00C8190E"/>
    <w:rsid w:val="00C916E5"/>
    <w:rsid w:val="00C9638E"/>
    <w:rsid w:val="00D01E84"/>
    <w:rsid w:val="00D47D95"/>
    <w:rsid w:val="00D76D2E"/>
    <w:rsid w:val="00D903B2"/>
    <w:rsid w:val="00D93AF3"/>
    <w:rsid w:val="00DB0D09"/>
    <w:rsid w:val="00DC2374"/>
    <w:rsid w:val="00E0417E"/>
    <w:rsid w:val="00E231FE"/>
    <w:rsid w:val="00E82DD6"/>
    <w:rsid w:val="00E8678F"/>
    <w:rsid w:val="00EB34FB"/>
    <w:rsid w:val="00EF0E64"/>
    <w:rsid w:val="00F21696"/>
    <w:rsid w:val="00F4374B"/>
    <w:rsid w:val="00FE0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4E7E9"/>
  <w15:docId w15:val="{9E121E4D-747C-4D25-A179-2E34B0152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29" w:line="252" w:lineRule="auto"/>
      <w:ind w:left="1544" w:hanging="10"/>
      <w:jc w:val="both"/>
    </w:pPr>
    <w:rPr>
      <w:rFonts w:ascii="Cambria" w:eastAsia="Cambria" w:hAnsi="Cambria" w:cs="Cambria"/>
      <w:color w:val="000000"/>
      <w:sz w:val="24"/>
    </w:rPr>
  </w:style>
  <w:style w:type="paragraph" w:styleId="1">
    <w:name w:val="heading 1"/>
    <w:next w:val="a"/>
    <w:link w:val="10"/>
    <w:uiPriority w:val="9"/>
    <w:unhideWhenUsed/>
    <w:qFormat/>
    <w:pPr>
      <w:keepNext/>
      <w:keepLines/>
      <w:numPr>
        <w:numId w:val="8"/>
      </w:numPr>
      <w:spacing w:after="104"/>
      <w:ind w:left="16" w:hanging="10"/>
      <w:outlineLvl w:val="0"/>
    </w:pPr>
    <w:rPr>
      <w:rFonts w:ascii="Cambria" w:eastAsia="Cambria" w:hAnsi="Cambria" w:cs="Cambria"/>
      <w:b/>
      <w:color w:val="000000"/>
      <w:sz w:val="34"/>
    </w:rPr>
  </w:style>
  <w:style w:type="paragraph" w:styleId="2">
    <w:name w:val="heading 2"/>
    <w:next w:val="a"/>
    <w:link w:val="20"/>
    <w:uiPriority w:val="9"/>
    <w:unhideWhenUsed/>
    <w:qFormat/>
    <w:pPr>
      <w:keepNext/>
      <w:keepLines/>
      <w:spacing w:after="77"/>
      <w:ind w:left="16" w:hanging="10"/>
      <w:outlineLvl w:val="1"/>
    </w:pPr>
    <w:rPr>
      <w:rFonts w:ascii="Cambria" w:eastAsia="Cambria" w:hAnsi="Cambria" w:cs="Cambria"/>
      <w:b/>
      <w:color w:val="000000"/>
      <w:sz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Cambria" w:eastAsia="Cambria" w:hAnsi="Cambria" w:cs="Cambria"/>
      <w:b/>
      <w:color w:val="000000"/>
      <w:sz w:val="29"/>
    </w:rPr>
  </w:style>
  <w:style w:type="character" w:customStyle="1" w:styleId="10">
    <w:name w:val="标题 1 字符"/>
    <w:link w:val="1"/>
    <w:rPr>
      <w:rFonts w:ascii="Cambria" w:eastAsia="Cambria" w:hAnsi="Cambria" w:cs="Cambria"/>
      <w:b/>
      <w:color w:val="000000"/>
      <w:sz w:val="34"/>
    </w:rPr>
  </w:style>
  <w:style w:type="paragraph" w:styleId="a3">
    <w:name w:val="Balloon Text"/>
    <w:basedOn w:val="a"/>
    <w:link w:val="a4"/>
    <w:uiPriority w:val="99"/>
    <w:semiHidden/>
    <w:unhideWhenUsed/>
    <w:rsid w:val="00E0417E"/>
    <w:pPr>
      <w:spacing w:after="0" w:line="240" w:lineRule="auto"/>
    </w:pPr>
    <w:rPr>
      <w:rFonts w:ascii="Segoe UI" w:hAnsi="Segoe UI" w:cs="Segoe UI"/>
      <w:sz w:val="18"/>
      <w:szCs w:val="18"/>
    </w:rPr>
  </w:style>
  <w:style w:type="character" w:customStyle="1" w:styleId="a4">
    <w:name w:val="批注框文本 字符"/>
    <w:basedOn w:val="a0"/>
    <w:link w:val="a3"/>
    <w:uiPriority w:val="99"/>
    <w:semiHidden/>
    <w:rsid w:val="00E0417E"/>
    <w:rPr>
      <w:rFonts w:ascii="Segoe UI" w:eastAsia="Cambria" w:hAnsi="Segoe UI" w:cs="Segoe UI"/>
      <w:color w:val="000000"/>
      <w:sz w:val="18"/>
      <w:szCs w:val="18"/>
    </w:rPr>
  </w:style>
  <w:style w:type="paragraph" w:styleId="HTML">
    <w:name w:val="HTML Preformatted"/>
    <w:basedOn w:val="a"/>
    <w:link w:val="HTML0"/>
    <w:uiPriority w:val="99"/>
    <w:semiHidden/>
    <w:unhideWhenUsed/>
    <w:rsid w:val="004B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0">
    <w:name w:val="HTML 预设格式 字符"/>
    <w:basedOn w:val="a0"/>
    <w:link w:val="HTML"/>
    <w:uiPriority w:val="99"/>
    <w:semiHidden/>
    <w:rsid w:val="004B7A36"/>
    <w:rPr>
      <w:rFonts w:ascii="Courier New" w:eastAsia="Times New Roman" w:hAnsi="Courier New" w:cs="Courier New"/>
      <w:sz w:val="20"/>
      <w:szCs w:val="20"/>
    </w:rPr>
  </w:style>
  <w:style w:type="character" w:customStyle="1" w:styleId="gnkrckgcmrb">
    <w:name w:val="gnkrckgcmrb"/>
    <w:basedOn w:val="a0"/>
    <w:rsid w:val="004B7A36"/>
  </w:style>
  <w:style w:type="character" w:customStyle="1" w:styleId="gnkrckgcgsb">
    <w:name w:val="gnkrckgcgsb"/>
    <w:basedOn w:val="a0"/>
    <w:rsid w:val="00FE0FC0"/>
  </w:style>
  <w:style w:type="character" w:styleId="a5">
    <w:name w:val="Hyperlink"/>
    <w:rsid w:val="00820E5E"/>
    <w:rPr>
      <w:color w:val="000080"/>
      <w:u w:val="single"/>
    </w:rPr>
  </w:style>
  <w:style w:type="character" w:styleId="a6">
    <w:name w:val="annotation reference"/>
    <w:basedOn w:val="a0"/>
    <w:uiPriority w:val="99"/>
    <w:semiHidden/>
    <w:unhideWhenUsed/>
    <w:rsid w:val="009F2E0E"/>
    <w:rPr>
      <w:sz w:val="16"/>
      <w:szCs w:val="16"/>
    </w:rPr>
  </w:style>
  <w:style w:type="paragraph" w:styleId="a7">
    <w:name w:val="annotation text"/>
    <w:basedOn w:val="a"/>
    <w:link w:val="a8"/>
    <w:uiPriority w:val="99"/>
    <w:semiHidden/>
    <w:unhideWhenUsed/>
    <w:rsid w:val="009F2E0E"/>
    <w:pPr>
      <w:spacing w:line="240" w:lineRule="auto"/>
    </w:pPr>
    <w:rPr>
      <w:sz w:val="20"/>
      <w:szCs w:val="20"/>
    </w:rPr>
  </w:style>
  <w:style w:type="character" w:customStyle="1" w:styleId="a8">
    <w:name w:val="批注文字 字符"/>
    <w:basedOn w:val="a0"/>
    <w:link w:val="a7"/>
    <w:uiPriority w:val="99"/>
    <w:semiHidden/>
    <w:rsid w:val="009F2E0E"/>
    <w:rPr>
      <w:rFonts w:ascii="Cambria" w:eastAsia="Cambria" w:hAnsi="Cambria" w:cs="Cambria"/>
      <w:color w:val="000000"/>
      <w:sz w:val="20"/>
      <w:szCs w:val="20"/>
    </w:rPr>
  </w:style>
  <w:style w:type="paragraph" w:styleId="a9">
    <w:name w:val="annotation subject"/>
    <w:basedOn w:val="a7"/>
    <w:next w:val="a7"/>
    <w:link w:val="aa"/>
    <w:uiPriority w:val="99"/>
    <w:semiHidden/>
    <w:unhideWhenUsed/>
    <w:rsid w:val="009F2E0E"/>
    <w:rPr>
      <w:b/>
      <w:bCs/>
    </w:rPr>
  </w:style>
  <w:style w:type="character" w:customStyle="1" w:styleId="aa">
    <w:name w:val="批注主题 字符"/>
    <w:basedOn w:val="a8"/>
    <w:link w:val="a9"/>
    <w:uiPriority w:val="99"/>
    <w:semiHidden/>
    <w:rsid w:val="009F2E0E"/>
    <w:rPr>
      <w:rFonts w:ascii="Cambria" w:eastAsia="Cambria" w:hAnsi="Cambria" w:cs="Cambria"/>
      <w:b/>
      <w:bCs/>
      <w:color w:val="000000"/>
      <w:sz w:val="20"/>
      <w:szCs w:val="20"/>
    </w:rPr>
  </w:style>
  <w:style w:type="paragraph" w:styleId="ab">
    <w:name w:val="List Paragraph"/>
    <w:basedOn w:val="a"/>
    <w:uiPriority w:val="34"/>
    <w:qFormat/>
    <w:rsid w:val="001919B8"/>
    <w:pPr>
      <w:ind w:left="720"/>
      <w:contextualSpacing/>
    </w:pPr>
  </w:style>
  <w:style w:type="paragraph" w:styleId="ac">
    <w:name w:val="header"/>
    <w:basedOn w:val="a"/>
    <w:link w:val="ad"/>
    <w:uiPriority w:val="99"/>
    <w:unhideWhenUsed/>
    <w:rsid w:val="006D591A"/>
    <w:pPr>
      <w:tabs>
        <w:tab w:val="center" w:pos="4320"/>
        <w:tab w:val="right" w:pos="8640"/>
      </w:tabs>
      <w:spacing w:after="0" w:line="240" w:lineRule="auto"/>
    </w:pPr>
  </w:style>
  <w:style w:type="character" w:customStyle="1" w:styleId="ad">
    <w:name w:val="页眉 字符"/>
    <w:basedOn w:val="a0"/>
    <w:link w:val="ac"/>
    <w:uiPriority w:val="99"/>
    <w:rsid w:val="006D591A"/>
    <w:rPr>
      <w:rFonts w:ascii="Cambria" w:eastAsia="Cambria" w:hAnsi="Cambria" w:cs="Cambr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4539">
      <w:bodyDiv w:val="1"/>
      <w:marLeft w:val="0"/>
      <w:marRight w:val="0"/>
      <w:marTop w:val="0"/>
      <w:marBottom w:val="0"/>
      <w:divBdr>
        <w:top w:val="none" w:sz="0" w:space="0" w:color="auto"/>
        <w:left w:val="none" w:sz="0" w:space="0" w:color="auto"/>
        <w:bottom w:val="none" w:sz="0" w:space="0" w:color="auto"/>
        <w:right w:val="none" w:sz="0" w:space="0" w:color="auto"/>
      </w:divBdr>
    </w:div>
    <w:div w:id="137453064">
      <w:bodyDiv w:val="1"/>
      <w:marLeft w:val="0"/>
      <w:marRight w:val="0"/>
      <w:marTop w:val="0"/>
      <w:marBottom w:val="0"/>
      <w:divBdr>
        <w:top w:val="none" w:sz="0" w:space="0" w:color="auto"/>
        <w:left w:val="none" w:sz="0" w:space="0" w:color="auto"/>
        <w:bottom w:val="none" w:sz="0" w:space="0" w:color="auto"/>
        <w:right w:val="none" w:sz="0" w:space="0" w:color="auto"/>
      </w:divBdr>
    </w:div>
    <w:div w:id="461659323">
      <w:bodyDiv w:val="1"/>
      <w:marLeft w:val="0"/>
      <w:marRight w:val="0"/>
      <w:marTop w:val="0"/>
      <w:marBottom w:val="0"/>
      <w:divBdr>
        <w:top w:val="none" w:sz="0" w:space="0" w:color="auto"/>
        <w:left w:val="none" w:sz="0" w:space="0" w:color="auto"/>
        <w:bottom w:val="none" w:sz="0" w:space="0" w:color="auto"/>
        <w:right w:val="none" w:sz="0" w:space="0" w:color="auto"/>
      </w:divBdr>
    </w:div>
    <w:div w:id="1709794693">
      <w:bodyDiv w:val="1"/>
      <w:marLeft w:val="0"/>
      <w:marRight w:val="0"/>
      <w:marTop w:val="0"/>
      <w:marBottom w:val="0"/>
      <w:divBdr>
        <w:top w:val="none" w:sz="0" w:space="0" w:color="auto"/>
        <w:left w:val="none" w:sz="0" w:space="0" w:color="auto"/>
        <w:bottom w:val="none" w:sz="0" w:space="0" w:color="auto"/>
        <w:right w:val="none" w:sz="0" w:space="0" w:color="auto"/>
      </w:divBdr>
    </w:div>
    <w:div w:id="1944611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rtial_correlation"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1458</Words>
  <Characters>8315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huub</dc:creator>
  <cp:keywords/>
  <cp:lastModifiedBy>Keyuan Wang</cp:lastModifiedBy>
  <cp:revision>5</cp:revision>
  <dcterms:created xsi:type="dcterms:W3CDTF">2021-12-13T09:59:00Z</dcterms:created>
  <dcterms:modified xsi:type="dcterms:W3CDTF">2022-01-27T18:05:00Z</dcterms:modified>
</cp:coreProperties>
</file>